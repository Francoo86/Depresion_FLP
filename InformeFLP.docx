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s-MX" w:eastAsia="en-US"/>
        </w:rPr>
        <w:id w:val="-941842366"/>
        <w:docPartObj>
          <w:docPartGallery w:val="Cover Pages"/>
          <w:docPartUnique/>
        </w:docPartObj>
      </w:sdtPr>
      <w:sdtEndPr>
        <w:rPr>
          <w:color w:val="auto"/>
        </w:rPr>
      </w:sdtEndPr>
      <w:sdtContent>
        <w:p w14:paraId="541CF20F" w14:textId="3DF86B16" w:rsidR="004D50F4" w:rsidRDefault="00F64F9D">
          <w:pPr>
            <w:pStyle w:val="Sinespaciado"/>
            <w:spacing w:before="1540" w:after="240"/>
            <w:jc w:val="center"/>
            <w:rPr>
              <w:color w:val="4472C4" w:themeColor="accent1"/>
            </w:rPr>
          </w:pPr>
          <w:r>
            <w:rPr>
              <w:noProof/>
              <w:lang w:val="es-ES" w:eastAsia="es-ES"/>
            </w:rPr>
            <w:drawing>
              <wp:anchor distT="0" distB="0" distL="114300" distR="114300" simplePos="0" relativeHeight="251667456" behindDoc="0" locked="0" layoutInCell="1" allowOverlap="1" wp14:anchorId="4A5199EA" wp14:editId="502DDCBE">
                <wp:simplePos x="0" y="0"/>
                <wp:positionH relativeFrom="column">
                  <wp:posOffset>-618812</wp:posOffset>
                </wp:positionH>
                <wp:positionV relativeFrom="paragraph">
                  <wp:posOffset>-595696</wp:posOffset>
                </wp:positionV>
                <wp:extent cx="2211572" cy="935705"/>
                <wp:effectExtent l="0" t="0" r="0" b="0"/>
                <wp:wrapNone/>
                <wp:docPr id="2" name="Imagen 2" descr="Innov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novació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1572" cy="9357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7216" behindDoc="0" locked="0" layoutInCell="1" allowOverlap="1" wp14:anchorId="1F51A69F" wp14:editId="6E5AA547">
                <wp:simplePos x="0" y="0"/>
                <wp:positionH relativeFrom="column">
                  <wp:posOffset>4469440</wp:posOffset>
                </wp:positionH>
                <wp:positionV relativeFrom="paragraph">
                  <wp:posOffset>-537860</wp:posOffset>
                </wp:positionV>
                <wp:extent cx="1701209" cy="957319"/>
                <wp:effectExtent l="0" t="0" r="0" b="0"/>
                <wp:wrapNone/>
                <wp:docPr id="1" name="Imagen 1" descr="unap.tv – Teleformación Comunitaria UN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ap.tv – Teleformación Comunitaria UNA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01209" cy="9573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50F4">
            <w:rPr>
              <w:noProof/>
              <w:color w:val="4472C4" w:themeColor="accent1"/>
              <w:lang w:val="es-ES" w:eastAsia="es-ES"/>
            </w:rPr>
            <w:drawing>
              <wp:inline distT="0" distB="0" distL="0" distR="0" wp14:anchorId="10AB4388" wp14:editId="3039CB85">
                <wp:extent cx="2148840" cy="2148840"/>
                <wp:effectExtent l="0" t="0" r="3810" b="381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n 14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49779" cy="2149779"/>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964976562C8F406D80BD6138CAA230F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57F11F9" w14:textId="487A96F3" w:rsidR="004D50F4" w:rsidRDefault="009A7671">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INFORME DE TALLER DE FLP - DEPRESIÓN.</w:t>
              </w:r>
            </w:p>
          </w:sdtContent>
        </w:sdt>
        <w:sdt>
          <w:sdtPr>
            <w:rPr>
              <w:color w:val="4472C4" w:themeColor="accent1"/>
              <w:sz w:val="28"/>
              <w:szCs w:val="28"/>
            </w:rPr>
            <w:alias w:val="Subtítulo"/>
            <w:tag w:val=""/>
            <w:id w:val="328029620"/>
            <w:placeholder>
              <w:docPart w:val="BC197AE92F8D41058865F0A3F6DC537E"/>
            </w:placeholder>
            <w:dataBinding w:prefixMappings="xmlns:ns0='http://purl.org/dc/elements/1.1/' xmlns:ns1='http://schemas.openxmlformats.org/package/2006/metadata/core-properties' " w:xpath="/ns1:coreProperties[1]/ns0:subject[1]" w:storeItemID="{6C3C8BC8-F283-45AE-878A-BAB7291924A1}"/>
            <w:text/>
          </w:sdtPr>
          <w:sdtContent>
            <w:p w14:paraId="26E16635" w14:textId="55BB099E" w:rsidR="004D50F4" w:rsidRDefault="001D6A10">
              <w:pPr>
                <w:pStyle w:val="Sinespaciado"/>
                <w:jc w:val="center"/>
                <w:rPr>
                  <w:color w:val="4472C4" w:themeColor="accent1"/>
                  <w:sz w:val="28"/>
                  <w:szCs w:val="28"/>
                </w:rPr>
              </w:pPr>
              <w:r>
                <w:rPr>
                  <w:color w:val="4472C4" w:themeColor="accent1"/>
                  <w:sz w:val="28"/>
                  <w:szCs w:val="28"/>
                </w:rPr>
                <w:t>Fundamentos del lenguaje de programación</w:t>
              </w:r>
            </w:p>
          </w:sdtContent>
        </w:sdt>
        <w:p w14:paraId="301AD6B2" w14:textId="20A509C6" w:rsidR="004D50F4" w:rsidRDefault="004D50F4">
          <w:pPr>
            <w:pStyle w:val="Sinespaciado"/>
            <w:spacing w:before="480"/>
            <w:jc w:val="center"/>
            <w:rPr>
              <w:color w:val="4472C4" w:themeColor="accent1"/>
            </w:rPr>
          </w:pPr>
          <w:r>
            <w:rPr>
              <w:noProof/>
              <w:color w:val="4472C4" w:themeColor="accent1"/>
              <w:lang w:val="es-ES" w:eastAsia="es-ES"/>
            </w:rPr>
            <w:drawing>
              <wp:inline distT="0" distB="0" distL="0" distR="0" wp14:anchorId="372C3338" wp14:editId="7F0CB6DB">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6247C6C" w14:textId="7674A35A" w:rsidR="008E2769" w:rsidRDefault="006A5048" w:rsidP="008E2769">
          <w:pPr>
            <w:pStyle w:val="Ttulo2"/>
          </w:pPr>
          <w:bookmarkStart w:id="0" w:name="_Toc119516354"/>
          <w:r>
            <w:rPr>
              <w:noProof/>
              <w:lang w:val="es-ES" w:eastAsia="es-ES"/>
            </w:rPr>
            <mc:AlternateContent>
              <mc:Choice Requires="wps">
                <w:drawing>
                  <wp:anchor distT="0" distB="0" distL="114300" distR="114300" simplePos="0" relativeHeight="251658240" behindDoc="0" locked="0" layoutInCell="1" allowOverlap="1" wp14:anchorId="71A13BF9" wp14:editId="53F2035E">
                    <wp:simplePos x="0" y="0"/>
                    <wp:positionH relativeFrom="margin">
                      <wp:posOffset>3781582</wp:posOffset>
                    </wp:positionH>
                    <wp:positionV relativeFrom="margin">
                      <wp:align>bottom</wp:align>
                    </wp:positionV>
                    <wp:extent cx="2178375" cy="1031358"/>
                    <wp:effectExtent l="0" t="0" r="1270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8375" cy="10313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09DEF7" w14:textId="18CEC788" w:rsidR="008E2769" w:rsidRPr="006A5048" w:rsidRDefault="006A5048" w:rsidP="006A5048">
                                <w:pPr>
                                  <w:pStyle w:val="Sinespaciado"/>
                                  <w:ind w:firstLine="708"/>
                                  <w:rPr>
                                    <w:color w:val="4472C4" w:themeColor="accent1"/>
                                    <w:sz w:val="24"/>
                                    <w:szCs w:val="24"/>
                                    <w:lang w:val="es-ES"/>
                                  </w:rPr>
                                </w:pPr>
                                <w:r w:rsidRPr="006A5048">
                                  <w:rPr>
                                    <w:color w:val="4472C4" w:themeColor="accent1"/>
                                    <w:sz w:val="24"/>
                                    <w:szCs w:val="24"/>
                                    <w:lang w:val="es-ES"/>
                                  </w:rPr>
                                  <w:t>INTEGRANTES:</w:t>
                                </w:r>
                              </w:p>
                              <w:p w14:paraId="41F44DBE" w14:textId="5B8DD2A2"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FRANCO CALDERÓN</w:t>
                                </w:r>
                              </w:p>
                              <w:p w14:paraId="7D8C9A75" w14:textId="6DBB8554"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JUAN JOSÉ GONZÁLEZ</w:t>
                                </w:r>
                              </w:p>
                              <w:p w14:paraId="4DF6EA6A" w14:textId="5AF802AC"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IVÁN GODOY</w:t>
                                </w:r>
                              </w:p>
                              <w:p w14:paraId="778B6543" w14:textId="5EE51656"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JAVIER VILLAROEL</w:t>
                                </w:r>
                              </w:p>
                              <w:p w14:paraId="345BFC00" w14:textId="47DF6670" w:rsidR="006A5048" w:rsidRPr="006A5048" w:rsidRDefault="006A5048" w:rsidP="006A5048">
                                <w:pPr>
                                  <w:pStyle w:val="Sinespaciado"/>
                                  <w:rPr>
                                    <w:color w:val="4472C4" w:themeColor="accent1"/>
                                    <w:sz w:val="24"/>
                                    <w:szCs w:val="24"/>
                                    <w:lang w:val="es-ES"/>
                                  </w:rPr>
                                </w:pPr>
                                <w:r w:rsidRPr="006A5048">
                                  <w:rPr>
                                    <w:color w:val="4472C4" w:themeColor="accent1"/>
                                    <w:sz w:val="24"/>
                                    <w:szCs w:val="24"/>
                                    <w:lang w:val="es-ES"/>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A13BF9" id="_x0000_t202" coordsize="21600,21600" o:spt="202" path="m,l,21600r21600,l21600,xe">
                    <v:stroke joinstyle="miter"/>
                    <v:path gradientshapeok="t" o:connecttype="rect"/>
                  </v:shapetype>
                  <v:shape id="Cuadro de texto 3" o:spid="_x0000_s1026" type="#_x0000_t202" style="position:absolute;margin-left:297.75pt;margin-top:0;width:171.55pt;height:81.2pt;z-index:251658240;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" filled="f" stroked="f" strokeweight=".5pt">
                    <v:textbox inset="0,0,0,0">
                      <w:txbxContent>
                        <w:p w14:paraId="3E09DEF7" w14:textId="18CEC788" w:rsidR="008E2769" w:rsidRPr="006A5048" w:rsidRDefault="006A5048" w:rsidP="006A5048">
                          <w:pPr>
                            <w:pStyle w:val="Sinespaciado"/>
                            <w:ind w:firstLine="708"/>
                            <w:rPr>
                              <w:color w:val="4472C4" w:themeColor="accent1"/>
                              <w:sz w:val="24"/>
                              <w:szCs w:val="24"/>
                              <w:lang w:val="es-ES"/>
                            </w:rPr>
                          </w:pPr>
                          <w:r w:rsidRPr="006A5048">
                            <w:rPr>
                              <w:color w:val="4472C4" w:themeColor="accent1"/>
                              <w:sz w:val="24"/>
                              <w:szCs w:val="24"/>
                              <w:lang w:val="es-ES"/>
                            </w:rPr>
                            <w:t>INTEGRANTES:</w:t>
                          </w:r>
                        </w:p>
                        <w:p w14:paraId="41F44DBE" w14:textId="5B8DD2A2"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FRANCO CALDERÓN</w:t>
                          </w:r>
                        </w:p>
                        <w:p w14:paraId="7D8C9A75" w14:textId="6DBB8554"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JUAN JOSÉ GONZÁLEZ</w:t>
                          </w:r>
                        </w:p>
                        <w:p w14:paraId="4DF6EA6A" w14:textId="5AF802AC"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IVÁN GODOY</w:t>
                          </w:r>
                        </w:p>
                        <w:p w14:paraId="778B6543" w14:textId="5EE51656"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JAVIER VILLAROEL</w:t>
                          </w:r>
                        </w:p>
                        <w:p w14:paraId="345BFC00" w14:textId="47DF6670" w:rsidR="006A5048" w:rsidRPr="006A5048" w:rsidRDefault="006A5048" w:rsidP="006A5048">
                          <w:pPr>
                            <w:pStyle w:val="Sinespaciado"/>
                            <w:rPr>
                              <w:color w:val="4472C4" w:themeColor="accent1"/>
                              <w:sz w:val="24"/>
                              <w:szCs w:val="24"/>
                              <w:lang w:val="es-ES"/>
                            </w:rPr>
                          </w:pPr>
                          <w:r w:rsidRPr="006A5048">
                            <w:rPr>
                              <w:color w:val="4472C4" w:themeColor="accent1"/>
                              <w:sz w:val="24"/>
                              <w:szCs w:val="24"/>
                              <w:lang w:val="es-ES"/>
                            </w:rPr>
                            <w:t>-</w:t>
                          </w:r>
                        </w:p>
                      </w:txbxContent>
                    </v:textbox>
                    <w10:wrap anchorx="margin" anchory="margin"/>
                  </v:shape>
                </w:pict>
              </mc:Fallback>
            </mc:AlternateContent>
          </w:r>
          <w:bookmarkEnd w:id="0"/>
          <w:r w:rsidR="008E2769">
            <w:br w:type="page"/>
          </w:r>
        </w:p>
        <w:sdt>
          <w:sdtPr>
            <w:rPr>
              <w:rFonts w:asciiTheme="minorHAnsi" w:eastAsiaTheme="minorHAnsi" w:hAnsiTheme="minorHAnsi" w:cstheme="minorBidi"/>
              <w:color w:val="auto"/>
              <w:sz w:val="22"/>
              <w:szCs w:val="22"/>
              <w:lang w:val="es-ES" w:eastAsia="en-US"/>
            </w:rPr>
            <w:id w:val="-2068485123"/>
            <w:docPartObj>
              <w:docPartGallery w:val="Table of Contents"/>
              <w:docPartUnique/>
            </w:docPartObj>
          </w:sdtPr>
          <w:sdtEndPr>
            <w:rPr>
              <w:b/>
              <w:bCs/>
            </w:rPr>
          </w:sdtEndPr>
          <w:sdtContent>
            <w:p w14:paraId="10C6014C" w14:textId="15110214" w:rsidR="008E2769" w:rsidRDefault="008E2769">
              <w:pPr>
                <w:pStyle w:val="TtuloTDC"/>
                <w:rPr>
                  <w:lang w:val="es-ES"/>
                </w:rPr>
              </w:pPr>
              <w:r>
                <w:rPr>
                  <w:lang w:val="es-ES"/>
                </w:rPr>
                <w:t>ÍNDICE</w:t>
              </w:r>
            </w:p>
            <w:p w14:paraId="488978BB" w14:textId="2BC3B0FE" w:rsidR="008E2769" w:rsidRPr="008E2769" w:rsidRDefault="008E2769" w:rsidP="008E2769">
              <w:pPr>
                <w:rPr>
                  <w:lang w:val="es-ES" w:eastAsia="es-419"/>
                </w:rPr>
              </w:pPr>
            </w:p>
            <w:p w14:paraId="316DBC66" w14:textId="60F0BBFC" w:rsidR="000F7272" w:rsidRDefault="008E2769">
              <w:pPr>
                <w:pStyle w:val="TDC2"/>
                <w:tabs>
                  <w:tab w:val="right" w:leader="dot" w:pos="8494"/>
                </w:tabs>
                <w:rPr>
                  <w:rFonts w:eastAsiaTheme="minorEastAsia"/>
                  <w:noProof/>
                  <w:lang w:val="es-419" w:eastAsia="es-419"/>
                </w:rPr>
              </w:pPr>
              <w:r>
                <w:fldChar w:fldCharType="begin"/>
              </w:r>
              <w:r>
                <w:instrText xml:space="preserve"> TOC \o "1-3" \h \z \u </w:instrText>
              </w:r>
              <w:r>
                <w:fldChar w:fldCharType="separate"/>
              </w:r>
              <w:hyperlink w:anchor="_Toc119516354" w:history="1">
                <w:r w:rsidR="000F7272">
                  <w:rPr>
                    <w:noProof/>
                    <w:webHidden/>
                  </w:rPr>
                  <w:tab/>
                </w:r>
                <w:r w:rsidR="000F7272">
                  <w:rPr>
                    <w:noProof/>
                    <w:webHidden/>
                  </w:rPr>
                  <w:fldChar w:fldCharType="begin"/>
                </w:r>
                <w:r w:rsidR="000F7272">
                  <w:rPr>
                    <w:noProof/>
                    <w:webHidden/>
                  </w:rPr>
                  <w:instrText xml:space="preserve"> PAGEREF _Toc119516354 \h </w:instrText>
                </w:r>
                <w:r w:rsidR="000F7272">
                  <w:rPr>
                    <w:noProof/>
                    <w:webHidden/>
                  </w:rPr>
                </w:r>
                <w:r w:rsidR="000F7272">
                  <w:rPr>
                    <w:noProof/>
                    <w:webHidden/>
                  </w:rPr>
                  <w:fldChar w:fldCharType="separate"/>
                </w:r>
                <w:r w:rsidR="000F7272">
                  <w:rPr>
                    <w:noProof/>
                    <w:webHidden/>
                  </w:rPr>
                  <w:t>0</w:t>
                </w:r>
                <w:r w:rsidR="000F7272">
                  <w:rPr>
                    <w:noProof/>
                    <w:webHidden/>
                  </w:rPr>
                  <w:fldChar w:fldCharType="end"/>
                </w:r>
              </w:hyperlink>
            </w:p>
            <w:p w14:paraId="59E15FD5" w14:textId="5CD4931B" w:rsidR="000F7272" w:rsidRDefault="00000000">
              <w:pPr>
                <w:pStyle w:val="TDC1"/>
                <w:tabs>
                  <w:tab w:val="left" w:pos="440"/>
                  <w:tab w:val="right" w:leader="dot" w:pos="8494"/>
                </w:tabs>
                <w:rPr>
                  <w:rFonts w:eastAsiaTheme="minorEastAsia"/>
                  <w:noProof/>
                  <w:lang w:val="es-419" w:eastAsia="es-419"/>
                </w:rPr>
              </w:pPr>
              <w:hyperlink w:anchor="_Toc119516355" w:history="1">
                <w:r w:rsidR="000F7272" w:rsidRPr="00C45BC2">
                  <w:rPr>
                    <w:rStyle w:val="Hipervnculo"/>
                    <w:noProof/>
                  </w:rPr>
                  <w:t>1.</w:t>
                </w:r>
                <w:r w:rsidR="000F7272">
                  <w:rPr>
                    <w:rFonts w:eastAsiaTheme="minorEastAsia"/>
                    <w:noProof/>
                    <w:lang w:val="es-419" w:eastAsia="es-419"/>
                  </w:rPr>
                  <w:tab/>
                </w:r>
                <w:r w:rsidR="000F7272" w:rsidRPr="00C45BC2">
                  <w:rPr>
                    <w:rStyle w:val="Hipervnculo"/>
                    <w:noProof/>
                  </w:rPr>
                  <w:t>Introducción</w:t>
                </w:r>
                <w:r w:rsidR="000F7272">
                  <w:rPr>
                    <w:noProof/>
                    <w:webHidden/>
                  </w:rPr>
                  <w:tab/>
                </w:r>
                <w:r w:rsidR="000F7272">
                  <w:rPr>
                    <w:noProof/>
                    <w:webHidden/>
                  </w:rPr>
                  <w:fldChar w:fldCharType="begin"/>
                </w:r>
                <w:r w:rsidR="000F7272">
                  <w:rPr>
                    <w:noProof/>
                    <w:webHidden/>
                  </w:rPr>
                  <w:instrText xml:space="preserve"> PAGEREF _Toc119516355 \h </w:instrText>
                </w:r>
                <w:r w:rsidR="000F7272">
                  <w:rPr>
                    <w:noProof/>
                    <w:webHidden/>
                  </w:rPr>
                </w:r>
                <w:r w:rsidR="000F7272">
                  <w:rPr>
                    <w:noProof/>
                    <w:webHidden/>
                  </w:rPr>
                  <w:fldChar w:fldCharType="separate"/>
                </w:r>
                <w:r w:rsidR="000F7272">
                  <w:rPr>
                    <w:noProof/>
                    <w:webHidden/>
                  </w:rPr>
                  <w:t>2</w:t>
                </w:r>
                <w:r w:rsidR="000F7272">
                  <w:rPr>
                    <w:noProof/>
                    <w:webHidden/>
                  </w:rPr>
                  <w:fldChar w:fldCharType="end"/>
                </w:r>
              </w:hyperlink>
            </w:p>
            <w:p w14:paraId="362652DC" w14:textId="2FE1B7AD" w:rsidR="000F7272" w:rsidRDefault="00000000">
              <w:pPr>
                <w:pStyle w:val="TDC1"/>
                <w:tabs>
                  <w:tab w:val="left" w:pos="440"/>
                  <w:tab w:val="right" w:leader="dot" w:pos="8494"/>
                </w:tabs>
                <w:rPr>
                  <w:rFonts w:eastAsiaTheme="minorEastAsia"/>
                  <w:noProof/>
                  <w:lang w:val="es-419" w:eastAsia="es-419"/>
                </w:rPr>
              </w:pPr>
              <w:hyperlink w:anchor="_Toc119516356" w:history="1">
                <w:r w:rsidR="000F7272" w:rsidRPr="00C45BC2">
                  <w:rPr>
                    <w:rStyle w:val="Hipervnculo"/>
                    <w:noProof/>
                  </w:rPr>
                  <w:t>2.</w:t>
                </w:r>
                <w:r w:rsidR="000F7272">
                  <w:rPr>
                    <w:rFonts w:eastAsiaTheme="minorEastAsia"/>
                    <w:noProof/>
                    <w:lang w:val="es-419" w:eastAsia="es-419"/>
                  </w:rPr>
                  <w:tab/>
                </w:r>
                <w:r w:rsidR="000F7272" w:rsidRPr="00C45BC2">
                  <w:rPr>
                    <w:rStyle w:val="Hipervnculo"/>
                    <w:noProof/>
                  </w:rPr>
                  <w:t>DEFINICIÓN PROBLEMÁTICA</w:t>
                </w:r>
                <w:r w:rsidR="000F7272">
                  <w:rPr>
                    <w:noProof/>
                    <w:webHidden/>
                  </w:rPr>
                  <w:tab/>
                </w:r>
                <w:r w:rsidR="000F7272">
                  <w:rPr>
                    <w:noProof/>
                    <w:webHidden/>
                  </w:rPr>
                  <w:fldChar w:fldCharType="begin"/>
                </w:r>
                <w:r w:rsidR="000F7272">
                  <w:rPr>
                    <w:noProof/>
                    <w:webHidden/>
                  </w:rPr>
                  <w:instrText xml:space="preserve"> PAGEREF _Toc119516356 \h </w:instrText>
                </w:r>
                <w:r w:rsidR="000F7272">
                  <w:rPr>
                    <w:noProof/>
                    <w:webHidden/>
                  </w:rPr>
                </w:r>
                <w:r w:rsidR="000F7272">
                  <w:rPr>
                    <w:noProof/>
                    <w:webHidden/>
                  </w:rPr>
                  <w:fldChar w:fldCharType="separate"/>
                </w:r>
                <w:r w:rsidR="000F7272">
                  <w:rPr>
                    <w:noProof/>
                    <w:webHidden/>
                  </w:rPr>
                  <w:t>3</w:t>
                </w:r>
                <w:r w:rsidR="000F7272">
                  <w:rPr>
                    <w:noProof/>
                    <w:webHidden/>
                  </w:rPr>
                  <w:fldChar w:fldCharType="end"/>
                </w:r>
              </w:hyperlink>
            </w:p>
            <w:p w14:paraId="77458BA6" w14:textId="7F0C970E" w:rsidR="000F7272" w:rsidRDefault="00000000">
              <w:pPr>
                <w:pStyle w:val="TDC1"/>
                <w:tabs>
                  <w:tab w:val="left" w:pos="440"/>
                  <w:tab w:val="right" w:leader="dot" w:pos="8494"/>
                </w:tabs>
                <w:rPr>
                  <w:rFonts w:eastAsiaTheme="minorEastAsia"/>
                  <w:noProof/>
                  <w:lang w:val="es-419" w:eastAsia="es-419"/>
                </w:rPr>
              </w:pPr>
              <w:hyperlink w:anchor="_Toc119516357" w:history="1">
                <w:r w:rsidR="000F7272" w:rsidRPr="00C45BC2">
                  <w:rPr>
                    <w:rStyle w:val="Hipervnculo"/>
                    <w:noProof/>
                  </w:rPr>
                  <w:t>3.</w:t>
                </w:r>
                <w:r w:rsidR="000F7272">
                  <w:rPr>
                    <w:rFonts w:eastAsiaTheme="minorEastAsia"/>
                    <w:noProof/>
                    <w:lang w:val="es-419" w:eastAsia="es-419"/>
                  </w:rPr>
                  <w:tab/>
                </w:r>
                <w:r w:rsidR="000F7272" w:rsidRPr="00C45BC2">
                  <w:rPr>
                    <w:rStyle w:val="Hipervnculo"/>
                    <w:noProof/>
                  </w:rPr>
                  <w:t>OBJETIVO</w:t>
                </w:r>
                <w:r w:rsidR="000F7272">
                  <w:rPr>
                    <w:noProof/>
                    <w:webHidden/>
                  </w:rPr>
                  <w:tab/>
                </w:r>
                <w:r w:rsidR="000F7272">
                  <w:rPr>
                    <w:noProof/>
                    <w:webHidden/>
                  </w:rPr>
                  <w:fldChar w:fldCharType="begin"/>
                </w:r>
                <w:r w:rsidR="000F7272">
                  <w:rPr>
                    <w:noProof/>
                    <w:webHidden/>
                  </w:rPr>
                  <w:instrText xml:space="preserve"> PAGEREF _Toc119516357 \h </w:instrText>
                </w:r>
                <w:r w:rsidR="000F7272">
                  <w:rPr>
                    <w:noProof/>
                    <w:webHidden/>
                  </w:rPr>
                </w:r>
                <w:r w:rsidR="000F7272">
                  <w:rPr>
                    <w:noProof/>
                    <w:webHidden/>
                  </w:rPr>
                  <w:fldChar w:fldCharType="separate"/>
                </w:r>
                <w:r w:rsidR="000F7272">
                  <w:rPr>
                    <w:noProof/>
                    <w:webHidden/>
                  </w:rPr>
                  <w:t>3</w:t>
                </w:r>
                <w:r w:rsidR="000F7272">
                  <w:rPr>
                    <w:noProof/>
                    <w:webHidden/>
                  </w:rPr>
                  <w:fldChar w:fldCharType="end"/>
                </w:r>
              </w:hyperlink>
            </w:p>
            <w:p w14:paraId="420B5551" w14:textId="059A47DB" w:rsidR="000F7272" w:rsidRDefault="00000000">
              <w:pPr>
                <w:pStyle w:val="TDC1"/>
                <w:tabs>
                  <w:tab w:val="left" w:pos="440"/>
                  <w:tab w:val="right" w:leader="dot" w:pos="8494"/>
                </w:tabs>
                <w:rPr>
                  <w:rFonts w:eastAsiaTheme="minorEastAsia"/>
                  <w:noProof/>
                  <w:lang w:val="es-419" w:eastAsia="es-419"/>
                </w:rPr>
              </w:pPr>
              <w:hyperlink w:anchor="_Toc119516358" w:history="1">
                <w:r w:rsidR="000F7272" w:rsidRPr="00C45BC2">
                  <w:rPr>
                    <w:rStyle w:val="Hipervnculo"/>
                    <w:noProof/>
                  </w:rPr>
                  <w:t>4.</w:t>
                </w:r>
                <w:r w:rsidR="000F7272">
                  <w:rPr>
                    <w:rFonts w:eastAsiaTheme="minorEastAsia"/>
                    <w:noProof/>
                    <w:lang w:val="es-419" w:eastAsia="es-419"/>
                  </w:rPr>
                  <w:tab/>
                </w:r>
                <w:r w:rsidR="000F7272" w:rsidRPr="00C45BC2">
                  <w:rPr>
                    <w:rStyle w:val="Hipervnculo"/>
                    <w:noProof/>
                  </w:rPr>
                  <w:t>¿QUÉ ES LUA?</w:t>
                </w:r>
                <w:r w:rsidR="000F7272">
                  <w:rPr>
                    <w:noProof/>
                    <w:webHidden/>
                  </w:rPr>
                  <w:tab/>
                </w:r>
                <w:r w:rsidR="000F7272">
                  <w:rPr>
                    <w:noProof/>
                    <w:webHidden/>
                  </w:rPr>
                  <w:fldChar w:fldCharType="begin"/>
                </w:r>
                <w:r w:rsidR="000F7272">
                  <w:rPr>
                    <w:noProof/>
                    <w:webHidden/>
                  </w:rPr>
                  <w:instrText xml:space="preserve"> PAGEREF _Toc119516358 \h </w:instrText>
                </w:r>
                <w:r w:rsidR="000F7272">
                  <w:rPr>
                    <w:noProof/>
                    <w:webHidden/>
                  </w:rPr>
                </w:r>
                <w:r w:rsidR="000F7272">
                  <w:rPr>
                    <w:noProof/>
                    <w:webHidden/>
                  </w:rPr>
                  <w:fldChar w:fldCharType="separate"/>
                </w:r>
                <w:r w:rsidR="000F7272">
                  <w:rPr>
                    <w:noProof/>
                    <w:webHidden/>
                  </w:rPr>
                  <w:t>4</w:t>
                </w:r>
                <w:r w:rsidR="000F7272">
                  <w:rPr>
                    <w:noProof/>
                    <w:webHidden/>
                  </w:rPr>
                  <w:fldChar w:fldCharType="end"/>
                </w:r>
              </w:hyperlink>
            </w:p>
            <w:p w14:paraId="47D4E190" w14:textId="64727AEB" w:rsidR="000F7272" w:rsidRDefault="00000000">
              <w:pPr>
                <w:pStyle w:val="TDC1"/>
                <w:tabs>
                  <w:tab w:val="right" w:leader="dot" w:pos="8494"/>
                </w:tabs>
                <w:rPr>
                  <w:rFonts w:eastAsiaTheme="minorEastAsia"/>
                  <w:noProof/>
                  <w:lang w:val="es-419" w:eastAsia="es-419"/>
                </w:rPr>
              </w:pPr>
              <w:hyperlink w:anchor="_Toc119516359" w:history="1">
                <w:r w:rsidR="000F7272" w:rsidRPr="00C45BC2">
                  <w:rPr>
                    <w:rStyle w:val="Hipervnculo"/>
                    <w:rFonts w:cstheme="minorHAnsi"/>
                    <w:b/>
                    <w:bCs/>
                    <w:noProof/>
                  </w:rPr>
                  <w:t>Ventajas y Desventajas</w:t>
                </w:r>
                <w:r w:rsidR="000F7272">
                  <w:rPr>
                    <w:noProof/>
                    <w:webHidden/>
                  </w:rPr>
                  <w:tab/>
                </w:r>
                <w:r w:rsidR="000F7272">
                  <w:rPr>
                    <w:noProof/>
                    <w:webHidden/>
                  </w:rPr>
                  <w:fldChar w:fldCharType="begin"/>
                </w:r>
                <w:r w:rsidR="000F7272">
                  <w:rPr>
                    <w:noProof/>
                    <w:webHidden/>
                  </w:rPr>
                  <w:instrText xml:space="preserve"> PAGEREF _Toc119516359 \h </w:instrText>
                </w:r>
                <w:r w:rsidR="000F7272">
                  <w:rPr>
                    <w:noProof/>
                    <w:webHidden/>
                  </w:rPr>
                </w:r>
                <w:r w:rsidR="000F7272">
                  <w:rPr>
                    <w:noProof/>
                    <w:webHidden/>
                  </w:rPr>
                  <w:fldChar w:fldCharType="separate"/>
                </w:r>
                <w:r w:rsidR="000F7272">
                  <w:rPr>
                    <w:noProof/>
                    <w:webHidden/>
                  </w:rPr>
                  <w:t>4</w:t>
                </w:r>
                <w:r w:rsidR="000F7272">
                  <w:rPr>
                    <w:noProof/>
                    <w:webHidden/>
                  </w:rPr>
                  <w:fldChar w:fldCharType="end"/>
                </w:r>
              </w:hyperlink>
            </w:p>
            <w:p w14:paraId="4CDE22AF" w14:textId="4123DD12" w:rsidR="000F7272" w:rsidRDefault="00000000">
              <w:pPr>
                <w:pStyle w:val="TDC1"/>
                <w:tabs>
                  <w:tab w:val="right" w:leader="dot" w:pos="8494"/>
                </w:tabs>
                <w:rPr>
                  <w:rFonts w:eastAsiaTheme="minorEastAsia"/>
                  <w:noProof/>
                  <w:lang w:val="es-419" w:eastAsia="es-419"/>
                </w:rPr>
              </w:pPr>
              <w:hyperlink w:anchor="_Toc119516360" w:history="1">
                <w:r w:rsidR="000F7272" w:rsidRPr="00C45BC2">
                  <w:rPr>
                    <w:rStyle w:val="Hipervnculo"/>
                    <w:rFonts w:cstheme="minorHAnsi"/>
                    <w:b/>
                    <w:bCs/>
                    <w:noProof/>
                  </w:rPr>
                  <w:t>Usos</w:t>
                </w:r>
                <w:r w:rsidR="000F7272">
                  <w:rPr>
                    <w:noProof/>
                    <w:webHidden/>
                  </w:rPr>
                  <w:tab/>
                </w:r>
                <w:r w:rsidR="000F7272">
                  <w:rPr>
                    <w:noProof/>
                    <w:webHidden/>
                  </w:rPr>
                  <w:fldChar w:fldCharType="begin"/>
                </w:r>
                <w:r w:rsidR="000F7272">
                  <w:rPr>
                    <w:noProof/>
                    <w:webHidden/>
                  </w:rPr>
                  <w:instrText xml:space="preserve"> PAGEREF _Toc119516360 \h </w:instrText>
                </w:r>
                <w:r w:rsidR="000F7272">
                  <w:rPr>
                    <w:noProof/>
                    <w:webHidden/>
                  </w:rPr>
                </w:r>
                <w:r w:rsidR="000F7272">
                  <w:rPr>
                    <w:noProof/>
                    <w:webHidden/>
                  </w:rPr>
                  <w:fldChar w:fldCharType="separate"/>
                </w:r>
                <w:r w:rsidR="000F7272">
                  <w:rPr>
                    <w:noProof/>
                    <w:webHidden/>
                  </w:rPr>
                  <w:t>4</w:t>
                </w:r>
                <w:r w:rsidR="000F7272">
                  <w:rPr>
                    <w:noProof/>
                    <w:webHidden/>
                  </w:rPr>
                  <w:fldChar w:fldCharType="end"/>
                </w:r>
              </w:hyperlink>
            </w:p>
            <w:p w14:paraId="00E57775" w14:textId="0EE655F9" w:rsidR="000F7272" w:rsidRDefault="00000000">
              <w:pPr>
                <w:pStyle w:val="TDC1"/>
                <w:tabs>
                  <w:tab w:val="left" w:pos="440"/>
                  <w:tab w:val="right" w:leader="dot" w:pos="8494"/>
                </w:tabs>
                <w:rPr>
                  <w:rFonts w:eastAsiaTheme="minorEastAsia"/>
                  <w:noProof/>
                  <w:lang w:val="es-419" w:eastAsia="es-419"/>
                </w:rPr>
              </w:pPr>
              <w:hyperlink w:anchor="_Toc119516361" w:history="1">
                <w:r w:rsidR="000F7272" w:rsidRPr="00C45BC2">
                  <w:rPr>
                    <w:rStyle w:val="Hipervnculo"/>
                    <w:noProof/>
                  </w:rPr>
                  <w:t>5.</w:t>
                </w:r>
                <w:r w:rsidR="000F7272">
                  <w:rPr>
                    <w:rFonts w:eastAsiaTheme="minorEastAsia"/>
                    <w:noProof/>
                    <w:lang w:val="es-419" w:eastAsia="es-419"/>
                  </w:rPr>
                  <w:tab/>
                </w:r>
                <w:r w:rsidR="000F7272" w:rsidRPr="00C45BC2">
                  <w:rPr>
                    <w:rStyle w:val="Hipervnculo"/>
                    <w:noProof/>
                  </w:rPr>
                  <w:t>DEPRESIÓN</w:t>
                </w:r>
                <w:r w:rsidR="000F7272">
                  <w:rPr>
                    <w:noProof/>
                    <w:webHidden/>
                  </w:rPr>
                  <w:tab/>
                </w:r>
                <w:r w:rsidR="000F7272">
                  <w:rPr>
                    <w:noProof/>
                    <w:webHidden/>
                  </w:rPr>
                  <w:fldChar w:fldCharType="begin"/>
                </w:r>
                <w:r w:rsidR="000F7272">
                  <w:rPr>
                    <w:noProof/>
                    <w:webHidden/>
                  </w:rPr>
                  <w:instrText xml:space="preserve"> PAGEREF _Toc119516361 \h </w:instrText>
                </w:r>
                <w:r w:rsidR="000F7272">
                  <w:rPr>
                    <w:noProof/>
                    <w:webHidden/>
                  </w:rPr>
                </w:r>
                <w:r w:rsidR="000F7272">
                  <w:rPr>
                    <w:noProof/>
                    <w:webHidden/>
                  </w:rPr>
                  <w:fldChar w:fldCharType="separate"/>
                </w:r>
                <w:r w:rsidR="000F7272">
                  <w:rPr>
                    <w:noProof/>
                    <w:webHidden/>
                  </w:rPr>
                  <w:t>5</w:t>
                </w:r>
                <w:r w:rsidR="000F7272">
                  <w:rPr>
                    <w:noProof/>
                    <w:webHidden/>
                  </w:rPr>
                  <w:fldChar w:fldCharType="end"/>
                </w:r>
              </w:hyperlink>
            </w:p>
            <w:p w14:paraId="7E247BD9" w14:textId="69E49929" w:rsidR="000F7272" w:rsidRDefault="00000000">
              <w:pPr>
                <w:pStyle w:val="TDC1"/>
                <w:tabs>
                  <w:tab w:val="right" w:leader="dot" w:pos="8494"/>
                </w:tabs>
                <w:rPr>
                  <w:rFonts w:eastAsiaTheme="minorEastAsia"/>
                  <w:noProof/>
                  <w:lang w:val="es-419" w:eastAsia="es-419"/>
                </w:rPr>
              </w:pPr>
              <w:hyperlink w:anchor="_Toc119516362" w:history="1">
                <w:r w:rsidR="000F7272" w:rsidRPr="00C45BC2">
                  <w:rPr>
                    <w:rStyle w:val="Hipervnculo"/>
                    <w:rFonts w:cstheme="minorHAnsi"/>
                    <w:b/>
                    <w:bCs/>
                    <w:noProof/>
                  </w:rPr>
                  <w:t>Tipos de depresión</w:t>
                </w:r>
                <w:r w:rsidR="000F7272">
                  <w:rPr>
                    <w:noProof/>
                    <w:webHidden/>
                  </w:rPr>
                  <w:tab/>
                </w:r>
                <w:r w:rsidR="000F7272">
                  <w:rPr>
                    <w:noProof/>
                    <w:webHidden/>
                  </w:rPr>
                  <w:fldChar w:fldCharType="begin"/>
                </w:r>
                <w:r w:rsidR="000F7272">
                  <w:rPr>
                    <w:noProof/>
                    <w:webHidden/>
                  </w:rPr>
                  <w:instrText xml:space="preserve"> PAGEREF _Toc119516362 \h </w:instrText>
                </w:r>
                <w:r w:rsidR="000F7272">
                  <w:rPr>
                    <w:noProof/>
                    <w:webHidden/>
                  </w:rPr>
                </w:r>
                <w:r w:rsidR="000F7272">
                  <w:rPr>
                    <w:noProof/>
                    <w:webHidden/>
                  </w:rPr>
                  <w:fldChar w:fldCharType="separate"/>
                </w:r>
                <w:r w:rsidR="000F7272">
                  <w:rPr>
                    <w:noProof/>
                    <w:webHidden/>
                  </w:rPr>
                  <w:t>5</w:t>
                </w:r>
                <w:r w:rsidR="000F7272">
                  <w:rPr>
                    <w:noProof/>
                    <w:webHidden/>
                  </w:rPr>
                  <w:fldChar w:fldCharType="end"/>
                </w:r>
              </w:hyperlink>
            </w:p>
            <w:p w14:paraId="58B02473" w14:textId="726E0AA5" w:rsidR="000F7272" w:rsidRDefault="00000000">
              <w:pPr>
                <w:pStyle w:val="TDC1"/>
                <w:tabs>
                  <w:tab w:val="right" w:leader="dot" w:pos="8494"/>
                </w:tabs>
                <w:rPr>
                  <w:rFonts w:eastAsiaTheme="minorEastAsia"/>
                  <w:noProof/>
                  <w:lang w:val="es-419" w:eastAsia="es-419"/>
                </w:rPr>
              </w:pPr>
              <w:hyperlink w:anchor="_Toc119516363" w:history="1">
                <w:r w:rsidR="000F7272" w:rsidRPr="00C45BC2">
                  <w:rPr>
                    <w:rStyle w:val="Hipervnculo"/>
                    <w:rFonts w:cstheme="minorHAnsi"/>
                    <w:b/>
                    <w:bCs/>
                    <w:noProof/>
                  </w:rPr>
                  <w:t>Síntomas y Factores</w:t>
                </w:r>
                <w:r w:rsidR="000F7272">
                  <w:rPr>
                    <w:noProof/>
                    <w:webHidden/>
                  </w:rPr>
                  <w:tab/>
                </w:r>
                <w:r w:rsidR="000F7272">
                  <w:rPr>
                    <w:noProof/>
                    <w:webHidden/>
                  </w:rPr>
                  <w:fldChar w:fldCharType="begin"/>
                </w:r>
                <w:r w:rsidR="000F7272">
                  <w:rPr>
                    <w:noProof/>
                    <w:webHidden/>
                  </w:rPr>
                  <w:instrText xml:space="preserve"> PAGEREF _Toc119516363 \h </w:instrText>
                </w:r>
                <w:r w:rsidR="000F7272">
                  <w:rPr>
                    <w:noProof/>
                    <w:webHidden/>
                  </w:rPr>
                </w:r>
                <w:r w:rsidR="000F7272">
                  <w:rPr>
                    <w:noProof/>
                    <w:webHidden/>
                  </w:rPr>
                  <w:fldChar w:fldCharType="separate"/>
                </w:r>
                <w:r w:rsidR="000F7272">
                  <w:rPr>
                    <w:noProof/>
                    <w:webHidden/>
                  </w:rPr>
                  <w:t>6</w:t>
                </w:r>
                <w:r w:rsidR="000F7272">
                  <w:rPr>
                    <w:noProof/>
                    <w:webHidden/>
                  </w:rPr>
                  <w:fldChar w:fldCharType="end"/>
                </w:r>
              </w:hyperlink>
            </w:p>
            <w:p w14:paraId="78733574" w14:textId="1D66E5F4" w:rsidR="000F7272" w:rsidRDefault="00000000">
              <w:pPr>
                <w:pStyle w:val="TDC1"/>
                <w:tabs>
                  <w:tab w:val="left" w:pos="440"/>
                  <w:tab w:val="right" w:leader="dot" w:pos="8494"/>
                </w:tabs>
                <w:rPr>
                  <w:rFonts w:eastAsiaTheme="minorEastAsia"/>
                  <w:noProof/>
                  <w:lang w:val="es-419" w:eastAsia="es-419"/>
                </w:rPr>
              </w:pPr>
              <w:hyperlink w:anchor="_Toc119516364" w:history="1">
                <w:r w:rsidR="000F7272" w:rsidRPr="00C45BC2">
                  <w:rPr>
                    <w:rStyle w:val="Hipervnculo"/>
                    <w:noProof/>
                  </w:rPr>
                  <w:t>6.</w:t>
                </w:r>
                <w:r w:rsidR="000F7272">
                  <w:rPr>
                    <w:rFonts w:eastAsiaTheme="minorEastAsia"/>
                    <w:noProof/>
                    <w:lang w:val="es-419" w:eastAsia="es-419"/>
                  </w:rPr>
                  <w:tab/>
                </w:r>
                <w:r w:rsidR="000F7272" w:rsidRPr="00C45BC2">
                  <w:rPr>
                    <w:rStyle w:val="Hipervnculo"/>
                    <w:noProof/>
                  </w:rPr>
                  <w:t>BASE DE DATOS UTILIZADA</w:t>
                </w:r>
                <w:r w:rsidR="000F7272">
                  <w:rPr>
                    <w:noProof/>
                    <w:webHidden/>
                  </w:rPr>
                  <w:tab/>
                </w:r>
                <w:r w:rsidR="000F7272">
                  <w:rPr>
                    <w:noProof/>
                    <w:webHidden/>
                  </w:rPr>
                  <w:fldChar w:fldCharType="begin"/>
                </w:r>
                <w:r w:rsidR="000F7272">
                  <w:rPr>
                    <w:noProof/>
                    <w:webHidden/>
                  </w:rPr>
                  <w:instrText xml:space="preserve"> PAGEREF _Toc119516364 \h </w:instrText>
                </w:r>
                <w:r w:rsidR="000F7272">
                  <w:rPr>
                    <w:noProof/>
                    <w:webHidden/>
                  </w:rPr>
                </w:r>
                <w:r w:rsidR="000F7272">
                  <w:rPr>
                    <w:noProof/>
                    <w:webHidden/>
                  </w:rPr>
                  <w:fldChar w:fldCharType="separate"/>
                </w:r>
                <w:r w:rsidR="000F7272">
                  <w:rPr>
                    <w:noProof/>
                    <w:webHidden/>
                  </w:rPr>
                  <w:t>7</w:t>
                </w:r>
                <w:r w:rsidR="000F7272">
                  <w:rPr>
                    <w:noProof/>
                    <w:webHidden/>
                  </w:rPr>
                  <w:fldChar w:fldCharType="end"/>
                </w:r>
              </w:hyperlink>
            </w:p>
            <w:p w14:paraId="76D68FA2" w14:textId="51549A9A" w:rsidR="000F7272" w:rsidRDefault="00000000">
              <w:pPr>
                <w:pStyle w:val="TDC1"/>
                <w:tabs>
                  <w:tab w:val="right" w:leader="dot" w:pos="8494"/>
                </w:tabs>
                <w:rPr>
                  <w:rFonts w:eastAsiaTheme="minorEastAsia"/>
                  <w:noProof/>
                  <w:lang w:val="es-419" w:eastAsia="es-419"/>
                </w:rPr>
              </w:pPr>
              <w:hyperlink w:anchor="_Toc119516365" w:history="1">
                <w:r w:rsidR="000F7272" w:rsidRPr="00C45BC2">
                  <w:rPr>
                    <w:rStyle w:val="Hipervnculo"/>
                    <w:rFonts w:cstheme="minorHAnsi"/>
                    <w:b/>
                    <w:bCs/>
                    <w:noProof/>
                  </w:rPr>
                  <w:t>Usos</w:t>
                </w:r>
                <w:r w:rsidR="000F7272">
                  <w:rPr>
                    <w:noProof/>
                    <w:webHidden/>
                  </w:rPr>
                  <w:tab/>
                </w:r>
                <w:r w:rsidR="000F7272">
                  <w:rPr>
                    <w:noProof/>
                    <w:webHidden/>
                  </w:rPr>
                  <w:fldChar w:fldCharType="begin"/>
                </w:r>
                <w:r w:rsidR="000F7272">
                  <w:rPr>
                    <w:noProof/>
                    <w:webHidden/>
                  </w:rPr>
                  <w:instrText xml:space="preserve"> PAGEREF _Toc119516365 \h </w:instrText>
                </w:r>
                <w:r w:rsidR="000F7272">
                  <w:rPr>
                    <w:noProof/>
                    <w:webHidden/>
                  </w:rPr>
                </w:r>
                <w:r w:rsidR="000F7272">
                  <w:rPr>
                    <w:noProof/>
                    <w:webHidden/>
                  </w:rPr>
                  <w:fldChar w:fldCharType="separate"/>
                </w:r>
                <w:r w:rsidR="000F7272">
                  <w:rPr>
                    <w:noProof/>
                    <w:webHidden/>
                  </w:rPr>
                  <w:t>7</w:t>
                </w:r>
                <w:r w:rsidR="000F7272">
                  <w:rPr>
                    <w:noProof/>
                    <w:webHidden/>
                  </w:rPr>
                  <w:fldChar w:fldCharType="end"/>
                </w:r>
              </w:hyperlink>
            </w:p>
            <w:p w14:paraId="20513AA8" w14:textId="140A4985" w:rsidR="000F7272" w:rsidRDefault="00000000">
              <w:pPr>
                <w:pStyle w:val="TDC1"/>
                <w:tabs>
                  <w:tab w:val="right" w:leader="dot" w:pos="8494"/>
                </w:tabs>
                <w:rPr>
                  <w:rFonts w:eastAsiaTheme="minorEastAsia"/>
                  <w:noProof/>
                  <w:lang w:val="es-419" w:eastAsia="es-419"/>
                </w:rPr>
              </w:pPr>
              <w:hyperlink w:anchor="_Toc119516366" w:history="1">
                <w:r w:rsidR="000F7272" w:rsidRPr="00C45BC2">
                  <w:rPr>
                    <w:rStyle w:val="Hipervnculo"/>
                    <w:rFonts w:cstheme="minorHAnsi"/>
                    <w:b/>
                    <w:bCs/>
                    <w:noProof/>
                  </w:rPr>
                  <w:t>Ventajas MySQL</w:t>
                </w:r>
                <w:r w:rsidR="000F7272">
                  <w:rPr>
                    <w:noProof/>
                    <w:webHidden/>
                  </w:rPr>
                  <w:tab/>
                </w:r>
                <w:r w:rsidR="000F7272">
                  <w:rPr>
                    <w:noProof/>
                    <w:webHidden/>
                  </w:rPr>
                  <w:fldChar w:fldCharType="begin"/>
                </w:r>
                <w:r w:rsidR="000F7272">
                  <w:rPr>
                    <w:noProof/>
                    <w:webHidden/>
                  </w:rPr>
                  <w:instrText xml:space="preserve"> PAGEREF _Toc119516366 \h </w:instrText>
                </w:r>
                <w:r w:rsidR="000F7272">
                  <w:rPr>
                    <w:noProof/>
                    <w:webHidden/>
                  </w:rPr>
                </w:r>
                <w:r w:rsidR="000F7272">
                  <w:rPr>
                    <w:noProof/>
                    <w:webHidden/>
                  </w:rPr>
                  <w:fldChar w:fldCharType="separate"/>
                </w:r>
                <w:r w:rsidR="000F7272">
                  <w:rPr>
                    <w:noProof/>
                    <w:webHidden/>
                  </w:rPr>
                  <w:t>7</w:t>
                </w:r>
                <w:r w:rsidR="000F7272">
                  <w:rPr>
                    <w:noProof/>
                    <w:webHidden/>
                  </w:rPr>
                  <w:fldChar w:fldCharType="end"/>
                </w:r>
              </w:hyperlink>
            </w:p>
            <w:p w14:paraId="6743FBCC" w14:textId="60109A46" w:rsidR="000F7272" w:rsidRDefault="00000000">
              <w:pPr>
                <w:pStyle w:val="TDC1"/>
                <w:tabs>
                  <w:tab w:val="right" w:leader="dot" w:pos="8494"/>
                </w:tabs>
                <w:rPr>
                  <w:rFonts w:eastAsiaTheme="minorEastAsia"/>
                  <w:noProof/>
                  <w:lang w:val="es-419" w:eastAsia="es-419"/>
                </w:rPr>
              </w:pPr>
              <w:hyperlink w:anchor="_Toc119516367" w:history="1">
                <w:r w:rsidR="000F7272" w:rsidRPr="00C45BC2">
                  <w:rPr>
                    <w:rStyle w:val="Hipervnculo"/>
                    <w:rFonts w:cstheme="minorHAnsi"/>
                    <w:b/>
                    <w:bCs/>
                    <w:noProof/>
                  </w:rPr>
                  <w:t>Desventajas MySQL</w:t>
                </w:r>
                <w:r w:rsidR="000F7272">
                  <w:rPr>
                    <w:noProof/>
                    <w:webHidden/>
                  </w:rPr>
                  <w:tab/>
                </w:r>
                <w:r w:rsidR="000F7272">
                  <w:rPr>
                    <w:noProof/>
                    <w:webHidden/>
                  </w:rPr>
                  <w:fldChar w:fldCharType="begin"/>
                </w:r>
                <w:r w:rsidR="000F7272">
                  <w:rPr>
                    <w:noProof/>
                    <w:webHidden/>
                  </w:rPr>
                  <w:instrText xml:space="preserve"> PAGEREF _Toc119516367 \h </w:instrText>
                </w:r>
                <w:r w:rsidR="000F7272">
                  <w:rPr>
                    <w:noProof/>
                    <w:webHidden/>
                  </w:rPr>
                </w:r>
                <w:r w:rsidR="000F7272">
                  <w:rPr>
                    <w:noProof/>
                    <w:webHidden/>
                  </w:rPr>
                  <w:fldChar w:fldCharType="separate"/>
                </w:r>
                <w:r w:rsidR="000F7272">
                  <w:rPr>
                    <w:noProof/>
                    <w:webHidden/>
                  </w:rPr>
                  <w:t>8</w:t>
                </w:r>
                <w:r w:rsidR="000F7272">
                  <w:rPr>
                    <w:noProof/>
                    <w:webHidden/>
                  </w:rPr>
                  <w:fldChar w:fldCharType="end"/>
                </w:r>
              </w:hyperlink>
            </w:p>
            <w:p w14:paraId="361FA6DD" w14:textId="3D464D19" w:rsidR="000F7272" w:rsidRDefault="00000000">
              <w:pPr>
                <w:pStyle w:val="TDC1"/>
                <w:tabs>
                  <w:tab w:val="left" w:pos="440"/>
                  <w:tab w:val="right" w:leader="dot" w:pos="8494"/>
                </w:tabs>
                <w:rPr>
                  <w:rFonts w:eastAsiaTheme="minorEastAsia"/>
                  <w:noProof/>
                  <w:lang w:val="es-419" w:eastAsia="es-419"/>
                </w:rPr>
              </w:pPr>
              <w:hyperlink w:anchor="_Toc119516368" w:history="1">
                <w:r w:rsidR="000F7272" w:rsidRPr="00C45BC2">
                  <w:rPr>
                    <w:rStyle w:val="Hipervnculo"/>
                    <w:noProof/>
                  </w:rPr>
                  <w:t>7.</w:t>
                </w:r>
                <w:r w:rsidR="000F7272">
                  <w:rPr>
                    <w:rFonts w:eastAsiaTheme="minorEastAsia"/>
                    <w:noProof/>
                    <w:lang w:val="es-419" w:eastAsia="es-419"/>
                  </w:rPr>
                  <w:tab/>
                </w:r>
                <w:r w:rsidR="000F7272" w:rsidRPr="00C45BC2">
                  <w:rPr>
                    <w:rStyle w:val="Hipervnculo"/>
                    <w:noProof/>
                  </w:rPr>
                  <w:t>PREGUNTAS</w:t>
                </w:r>
                <w:r w:rsidR="000F7272">
                  <w:rPr>
                    <w:noProof/>
                    <w:webHidden/>
                  </w:rPr>
                  <w:tab/>
                </w:r>
                <w:r w:rsidR="000F7272">
                  <w:rPr>
                    <w:noProof/>
                    <w:webHidden/>
                  </w:rPr>
                  <w:fldChar w:fldCharType="begin"/>
                </w:r>
                <w:r w:rsidR="000F7272">
                  <w:rPr>
                    <w:noProof/>
                    <w:webHidden/>
                  </w:rPr>
                  <w:instrText xml:space="preserve"> PAGEREF _Toc119516368 \h </w:instrText>
                </w:r>
                <w:r w:rsidR="000F7272">
                  <w:rPr>
                    <w:noProof/>
                    <w:webHidden/>
                  </w:rPr>
                </w:r>
                <w:r w:rsidR="000F7272">
                  <w:rPr>
                    <w:noProof/>
                    <w:webHidden/>
                  </w:rPr>
                  <w:fldChar w:fldCharType="separate"/>
                </w:r>
                <w:r w:rsidR="000F7272">
                  <w:rPr>
                    <w:noProof/>
                    <w:webHidden/>
                  </w:rPr>
                  <w:t>9</w:t>
                </w:r>
                <w:r w:rsidR="000F7272">
                  <w:rPr>
                    <w:noProof/>
                    <w:webHidden/>
                  </w:rPr>
                  <w:fldChar w:fldCharType="end"/>
                </w:r>
              </w:hyperlink>
            </w:p>
            <w:p w14:paraId="77513962" w14:textId="00BAFE93" w:rsidR="000F7272" w:rsidRDefault="00000000">
              <w:pPr>
                <w:pStyle w:val="TDC1"/>
                <w:tabs>
                  <w:tab w:val="left" w:pos="440"/>
                  <w:tab w:val="right" w:leader="dot" w:pos="8494"/>
                </w:tabs>
                <w:rPr>
                  <w:rFonts w:eastAsiaTheme="minorEastAsia"/>
                  <w:noProof/>
                  <w:lang w:val="es-419" w:eastAsia="es-419"/>
                </w:rPr>
              </w:pPr>
              <w:hyperlink w:anchor="_Toc119516369" w:history="1">
                <w:r w:rsidR="000F7272" w:rsidRPr="00C45BC2">
                  <w:rPr>
                    <w:rStyle w:val="Hipervnculo"/>
                    <w:noProof/>
                  </w:rPr>
                  <w:t>8.</w:t>
                </w:r>
                <w:r w:rsidR="000F7272">
                  <w:rPr>
                    <w:rFonts w:eastAsiaTheme="minorEastAsia"/>
                    <w:noProof/>
                    <w:lang w:val="es-419" w:eastAsia="es-419"/>
                  </w:rPr>
                  <w:tab/>
                </w:r>
                <w:r w:rsidR="000F7272" w:rsidRPr="00C45BC2">
                  <w:rPr>
                    <w:rStyle w:val="Hipervnculo"/>
                    <w:noProof/>
                  </w:rPr>
                  <w:t>Conclusión</w:t>
                </w:r>
                <w:r w:rsidR="000F7272">
                  <w:rPr>
                    <w:noProof/>
                    <w:webHidden/>
                  </w:rPr>
                  <w:tab/>
                </w:r>
                <w:r w:rsidR="000F7272">
                  <w:rPr>
                    <w:noProof/>
                    <w:webHidden/>
                  </w:rPr>
                  <w:fldChar w:fldCharType="begin"/>
                </w:r>
                <w:r w:rsidR="000F7272">
                  <w:rPr>
                    <w:noProof/>
                    <w:webHidden/>
                  </w:rPr>
                  <w:instrText xml:space="preserve"> PAGEREF _Toc119516369 \h </w:instrText>
                </w:r>
                <w:r w:rsidR="000F7272">
                  <w:rPr>
                    <w:noProof/>
                    <w:webHidden/>
                  </w:rPr>
                </w:r>
                <w:r w:rsidR="000F7272">
                  <w:rPr>
                    <w:noProof/>
                    <w:webHidden/>
                  </w:rPr>
                  <w:fldChar w:fldCharType="separate"/>
                </w:r>
                <w:r w:rsidR="000F7272">
                  <w:rPr>
                    <w:noProof/>
                    <w:webHidden/>
                  </w:rPr>
                  <w:t>13</w:t>
                </w:r>
                <w:r w:rsidR="000F7272">
                  <w:rPr>
                    <w:noProof/>
                    <w:webHidden/>
                  </w:rPr>
                  <w:fldChar w:fldCharType="end"/>
                </w:r>
              </w:hyperlink>
            </w:p>
            <w:p w14:paraId="02136149" w14:textId="71A63D54" w:rsidR="000F7272" w:rsidRDefault="00000000">
              <w:pPr>
                <w:pStyle w:val="TDC1"/>
                <w:tabs>
                  <w:tab w:val="left" w:pos="440"/>
                  <w:tab w:val="right" w:leader="dot" w:pos="8494"/>
                </w:tabs>
                <w:rPr>
                  <w:rFonts w:eastAsiaTheme="minorEastAsia"/>
                  <w:noProof/>
                  <w:lang w:val="es-419" w:eastAsia="es-419"/>
                </w:rPr>
              </w:pPr>
              <w:hyperlink w:anchor="_Toc119516370" w:history="1">
                <w:r w:rsidR="000F7272" w:rsidRPr="00C45BC2">
                  <w:rPr>
                    <w:rStyle w:val="Hipervnculo"/>
                    <w:noProof/>
                  </w:rPr>
                  <w:t>9.</w:t>
                </w:r>
                <w:r w:rsidR="000F7272">
                  <w:rPr>
                    <w:rFonts w:eastAsiaTheme="minorEastAsia"/>
                    <w:noProof/>
                    <w:lang w:val="es-419" w:eastAsia="es-419"/>
                  </w:rPr>
                  <w:tab/>
                </w:r>
                <w:r w:rsidR="000F7272" w:rsidRPr="00C45BC2">
                  <w:rPr>
                    <w:rStyle w:val="Hipervnculo"/>
                    <w:noProof/>
                  </w:rPr>
                  <w:t>Bibliografía</w:t>
                </w:r>
                <w:r w:rsidR="000F7272">
                  <w:rPr>
                    <w:noProof/>
                    <w:webHidden/>
                  </w:rPr>
                  <w:tab/>
                </w:r>
                <w:r w:rsidR="000F7272">
                  <w:rPr>
                    <w:noProof/>
                    <w:webHidden/>
                  </w:rPr>
                  <w:fldChar w:fldCharType="begin"/>
                </w:r>
                <w:r w:rsidR="000F7272">
                  <w:rPr>
                    <w:noProof/>
                    <w:webHidden/>
                  </w:rPr>
                  <w:instrText xml:space="preserve"> PAGEREF _Toc119516370 \h </w:instrText>
                </w:r>
                <w:r w:rsidR="000F7272">
                  <w:rPr>
                    <w:noProof/>
                    <w:webHidden/>
                  </w:rPr>
                </w:r>
                <w:r w:rsidR="000F7272">
                  <w:rPr>
                    <w:noProof/>
                    <w:webHidden/>
                  </w:rPr>
                  <w:fldChar w:fldCharType="separate"/>
                </w:r>
                <w:r w:rsidR="000F7272">
                  <w:rPr>
                    <w:noProof/>
                    <w:webHidden/>
                  </w:rPr>
                  <w:t>14</w:t>
                </w:r>
                <w:r w:rsidR="000F7272">
                  <w:rPr>
                    <w:noProof/>
                    <w:webHidden/>
                  </w:rPr>
                  <w:fldChar w:fldCharType="end"/>
                </w:r>
              </w:hyperlink>
            </w:p>
            <w:p w14:paraId="172C6DB8" w14:textId="3C87EA96" w:rsidR="008E2769" w:rsidRDefault="008E2769">
              <w:r>
                <w:rPr>
                  <w:b/>
                  <w:bCs/>
                  <w:lang w:val="es-ES"/>
                </w:rPr>
                <w:fldChar w:fldCharType="end"/>
              </w:r>
            </w:p>
          </w:sdtContent>
        </w:sdt>
        <w:p w14:paraId="6E15FC04" w14:textId="50FCFFD8" w:rsidR="00FF0465" w:rsidRDefault="00FF0465"/>
        <w:p w14:paraId="14EFE919" w14:textId="5BE03FE0" w:rsidR="00FF0465" w:rsidRDefault="00FF0465">
          <w:r>
            <w:br w:type="page"/>
          </w:r>
        </w:p>
        <w:p w14:paraId="13572249" w14:textId="2D878EAA" w:rsidR="00670D5E" w:rsidRPr="006A5048" w:rsidRDefault="00670D5E" w:rsidP="00321D74">
          <w:pPr>
            <w:pStyle w:val="Ttulo1"/>
            <w:numPr>
              <w:ilvl w:val="0"/>
              <w:numId w:val="10"/>
            </w:numPr>
            <w:rPr>
              <w:sz w:val="44"/>
              <w:szCs w:val="44"/>
            </w:rPr>
          </w:pPr>
          <w:bookmarkStart w:id="1" w:name="_Toc119516355"/>
          <w:r w:rsidRPr="006A5048">
            <w:rPr>
              <w:sz w:val="44"/>
              <w:szCs w:val="44"/>
            </w:rPr>
            <w:lastRenderedPageBreak/>
            <w:t>Introducción</w:t>
          </w:r>
          <w:bookmarkEnd w:id="1"/>
        </w:p>
        <w:p w14:paraId="5C8A807F" w14:textId="77777777" w:rsidR="18F53AC0" w:rsidRDefault="18F53AC0" w:rsidP="18F53AC0"/>
        <w:p w14:paraId="6234118B" w14:textId="5152C368" w:rsidR="1182C8D5" w:rsidRDefault="0002451C" w:rsidP="00A75F18">
          <w:pPr>
            <w:jc w:val="both"/>
          </w:pPr>
          <w:r>
            <w:t>Se busca resolver una problemática adaptando un lenguaje de programación otorgado al azar</w:t>
          </w:r>
          <w:r w:rsidR="005B75E5">
            <w:t>, siendo este el</w:t>
          </w:r>
          <w:r>
            <w:t xml:space="preserve"> lenguaje Lua. Haciendo uso de Lua se debe implementar un sistema que permita a un profesional del área de la psicología hacer </w:t>
          </w:r>
          <w:r w:rsidR="00A75F18">
            <w:t>un diagnostico eficiente del grado de depresión del</w:t>
          </w:r>
          <w:r>
            <w:t xml:space="preserve"> </w:t>
          </w:r>
          <w:r w:rsidR="00A75F18">
            <w:t>paciente en cuestión. Luego, los resultados serán almacenados en una base de datos que será gestionada por MySQL</w:t>
          </w:r>
          <w:r w:rsidR="00C05C7A">
            <w:t>.</w:t>
          </w:r>
          <w:r w:rsidR="00A75F18">
            <w:t xml:space="preserve"> </w:t>
          </w:r>
          <w:r w:rsidR="00C05C7A">
            <w:t>C</w:t>
          </w:r>
          <w:r w:rsidR="00A75F18" w:rsidRPr="00A75F18">
            <w:t xml:space="preserve">on este </w:t>
          </w:r>
          <w:r w:rsidR="00A75F18">
            <w:t>cuestionario</w:t>
          </w:r>
          <w:r w:rsidR="00A75F18" w:rsidRPr="00A75F18">
            <w:t xml:space="preserve"> se espera </w:t>
          </w:r>
          <w:r w:rsidR="005B75E5">
            <w:t xml:space="preserve">contribuir a </w:t>
          </w:r>
          <w:r w:rsidR="00A75F18" w:rsidRPr="00A75F18">
            <w:t>que m</w:t>
          </w:r>
          <w:r w:rsidR="00A75F18">
            <w:t>á</w:t>
          </w:r>
          <w:r w:rsidR="00A75F18" w:rsidRPr="00A75F18">
            <w:t xml:space="preserve">s gente pueda ser diagnosticada </w:t>
          </w:r>
          <w:r w:rsidR="005B75E5">
            <w:t xml:space="preserve">eficientemente </w:t>
          </w:r>
          <w:r w:rsidR="00A75F18" w:rsidRPr="00A75F18">
            <w:t xml:space="preserve">de esta enfermedad y tratar de regular los casos que </w:t>
          </w:r>
          <w:r w:rsidR="00A75F18">
            <w:t xml:space="preserve">presentes </w:t>
          </w:r>
          <w:r w:rsidR="00A75F18" w:rsidRPr="00A75F18">
            <w:t xml:space="preserve">en </w:t>
          </w:r>
          <w:r w:rsidR="00A75F18">
            <w:t>C</w:t>
          </w:r>
          <w:r w:rsidR="00A75F18" w:rsidRPr="00A75F18">
            <w:t>hile.</w:t>
          </w:r>
        </w:p>
        <w:p w14:paraId="7BDC6670" w14:textId="77777777" w:rsidR="00D7522F" w:rsidRDefault="00D7522F" w:rsidP="00A75F18">
          <w:pPr>
            <w:jc w:val="both"/>
          </w:pPr>
        </w:p>
        <w:p w14:paraId="47B3F20B" w14:textId="5D59717A" w:rsidR="00FF0465" w:rsidRDefault="00FF0465" w:rsidP="18F53AC0"/>
        <w:p w14:paraId="4B633B39" w14:textId="38E3D4BF" w:rsidR="00FF0465" w:rsidRDefault="00FF0465" w:rsidP="18F53AC0"/>
        <w:p w14:paraId="17657177" w14:textId="29BEA00C" w:rsidR="00FF0465" w:rsidRDefault="00FF0465" w:rsidP="18F53AC0"/>
        <w:p w14:paraId="110EC095" w14:textId="7DFECDE5" w:rsidR="00FF0465" w:rsidRDefault="00FF0465" w:rsidP="18F53AC0"/>
        <w:p w14:paraId="332DCC1E" w14:textId="7EFC7389" w:rsidR="00FF0465" w:rsidRDefault="00FF0465" w:rsidP="18F53AC0"/>
        <w:p w14:paraId="35E94A67" w14:textId="51D8202B" w:rsidR="00FF0465" w:rsidRDefault="00FF0465" w:rsidP="18F53AC0"/>
        <w:p w14:paraId="6B56E7C9" w14:textId="000705E1" w:rsidR="00FF0465" w:rsidRDefault="00FF0465" w:rsidP="18F53AC0"/>
        <w:p w14:paraId="287945F5" w14:textId="4F7D8AD7" w:rsidR="00FF0465" w:rsidRDefault="00FF0465" w:rsidP="18F53AC0"/>
        <w:p w14:paraId="1E44427C" w14:textId="3BB7437F" w:rsidR="00FF0465" w:rsidRDefault="00FF0465" w:rsidP="18F53AC0"/>
        <w:p w14:paraId="00A53EAD" w14:textId="5E6216A9" w:rsidR="00FF0465" w:rsidRDefault="00FF0465" w:rsidP="18F53AC0"/>
        <w:p w14:paraId="740C4ADA" w14:textId="16A0835C" w:rsidR="00FF0465" w:rsidRDefault="00FF0465" w:rsidP="18F53AC0"/>
        <w:p w14:paraId="26DC2522" w14:textId="6689527B" w:rsidR="00FF0465" w:rsidRDefault="00FF0465" w:rsidP="18F53AC0"/>
        <w:p w14:paraId="3D2E1D50" w14:textId="2D275DBB" w:rsidR="00FF0465" w:rsidRDefault="00FF0465" w:rsidP="18F53AC0"/>
        <w:p w14:paraId="5A439657" w14:textId="6DEB656A" w:rsidR="00FF0465" w:rsidRDefault="00FF0465" w:rsidP="18F53AC0"/>
        <w:p w14:paraId="7A9E7D3A" w14:textId="2D3725AA" w:rsidR="00FF0465" w:rsidRDefault="00FF0465" w:rsidP="18F53AC0"/>
        <w:p w14:paraId="37ACAD85" w14:textId="76899B15" w:rsidR="00FF0465" w:rsidRDefault="00FF0465" w:rsidP="18F53AC0"/>
        <w:p w14:paraId="180F77AE" w14:textId="246F1C37" w:rsidR="00FF0465" w:rsidRDefault="00FF0465" w:rsidP="18F53AC0"/>
        <w:p w14:paraId="559A20D4" w14:textId="14EA3D5C" w:rsidR="00FF0465" w:rsidRDefault="00FF0465" w:rsidP="18F53AC0"/>
        <w:p w14:paraId="7940ABD0" w14:textId="410C5003" w:rsidR="00FF0465" w:rsidRDefault="00FF0465" w:rsidP="18F53AC0"/>
        <w:p w14:paraId="106649E6" w14:textId="3F2DC8FB" w:rsidR="00FF0465" w:rsidRDefault="00FF0465" w:rsidP="18F53AC0"/>
        <w:p w14:paraId="5A842983" w14:textId="1B3968C0" w:rsidR="00FF0465" w:rsidRDefault="00FF0465" w:rsidP="18F53AC0"/>
        <w:p w14:paraId="04743F48" w14:textId="7AAC631A" w:rsidR="00FF0465" w:rsidRDefault="00FF0465" w:rsidP="18F53AC0"/>
        <w:p w14:paraId="4262D441" w14:textId="6475AC89" w:rsidR="00FF0465" w:rsidRDefault="00FF0465" w:rsidP="18F53AC0"/>
        <w:p w14:paraId="3F542766" w14:textId="77777777" w:rsidR="00FF0465" w:rsidRDefault="00FF0465" w:rsidP="18F53AC0"/>
        <w:p w14:paraId="18DDE02D" w14:textId="2F6858C4" w:rsidR="00FF0465" w:rsidRDefault="00031B57" w:rsidP="00321D74">
          <w:pPr>
            <w:pStyle w:val="Ttulo1"/>
            <w:numPr>
              <w:ilvl w:val="0"/>
              <w:numId w:val="10"/>
            </w:numPr>
            <w:rPr>
              <w:sz w:val="44"/>
              <w:szCs w:val="44"/>
            </w:rPr>
          </w:pPr>
          <w:bookmarkStart w:id="2" w:name="_Toc119516356"/>
          <w:r>
            <w:rPr>
              <w:sz w:val="44"/>
              <w:szCs w:val="44"/>
            </w:rPr>
            <w:t>DEFINICIÓN PROBLEMÁTICA</w:t>
          </w:r>
          <w:bookmarkEnd w:id="2"/>
        </w:p>
        <w:p w14:paraId="159D070E" w14:textId="77777777" w:rsidR="00BE27BA" w:rsidRPr="00BE27BA" w:rsidRDefault="00BE27BA" w:rsidP="00BE27BA"/>
        <w:p w14:paraId="53AAF7DA" w14:textId="013036DC" w:rsidR="00BE27BA" w:rsidRDefault="00BE27BA" w:rsidP="00CA5FD1">
          <w:pPr>
            <w:jc w:val="both"/>
          </w:pPr>
          <w:r>
            <w:t xml:space="preserve">Ausencia de un sistema eficiente que permita al psicólogo profesional considerar todas las variantes pertinentes para el correcto diagnóstico del grado de depresión del </w:t>
          </w:r>
          <w:r w:rsidRPr="00031B57">
            <w:t>paciente</w:t>
          </w:r>
          <w:r>
            <w:t>.</w:t>
          </w:r>
        </w:p>
        <w:p w14:paraId="31B54534" w14:textId="77777777" w:rsidR="00031B57" w:rsidRPr="00BE27BA" w:rsidRDefault="00031B57" w:rsidP="00CA5FD1">
          <w:pPr>
            <w:jc w:val="both"/>
          </w:pPr>
        </w:p>
        <w:p w14:paraId="12EDDFFD" w14:textId="633C62BC" w:rsidR="00FF0465" w:rsidRDefault="00031B57" w:rsidP="00CA5FD1">
          <w:pPr>
            <w:pStyle w:val="Ttulo1"/>
            <w:numPr>
              <w:ilvl w:val="0"/>
              <w:numId w:val="10"/>
            </w:numPr>
            <w:jc w:val="both"/>
            <w:rPr>
              <w:sz w:val="44"/>
              <w:szCs w:val="44"/>
            </w:rPr>
          </w:pPr>
          <w:bookmarkStart w:id="3" w:name="_Toc119516357"/>
          <w:r w:rsidRPr="00031B57">
            <w:rPr>
              <w:sz w:val="44"/>
              <w:szCs w:val="44"/>
            </w:rPr>
            <w:t>OBJETIVO</w:t>
          </w:r>
          <w:bookmarkEnd w:id="3"/>
        </w:p>
        <w:p w14:paraId="1EA4B232" w14:textId="77777777" w:rsidR="00031B57" w:rsidRPr="00031B57" w:rsidRDefault="00031B57" w:rsidP="00CA5FD1">
          <w:pPr>
            <w:jc w:val="both"/>
          </w:pPr>
        </w:p>
        <w:p w14:paraId="4AB6A4E2" w14:textId="5242FE13" w:rsidR="00FF0465" w:rsidRDefault="00FF0465" w:rsidP="00CA5FD1">
          <w:pPr>
            <w:jc w:val="both"/>
          </w:pPr>
          <w:r>
            <w:t>Se busca crear un sistema</w:t>
          </w:r>
          <w:r w:rsidR="00031B57">
            <w:t xml:space="preserve"> eficiente</w:t>
          </w:r>
          <w:r>
            <w:t xml:space="preserve"> para el uso de un psicólogo profesional que permita facilitar el diagnóstico del paciente por medio de entrevistas con ponderación, cuyo</w:t>
          </w:r>
          <w:r w:rsidR="00B677F2">
            <w:t>s</w:t>
          </w:r>
          <w:r>
            <w:t xml:space="preserve"> resultado</w:t>
          </w:r>
          <w:r w:rsidR="00B677F2">
            <w:t>s</w:t>
          </w:r>
          <w:r>
            <w:t xml:space="preserve"> pued</w:t>
          </w:r>
          <w:r w:rsidR="00B677F2">
            <w:t>an</w:t>
          </w:r>
          <w:r>
            <w:t xml:space="preserve"> permitir</w:t>
          </w:r>
          <w:r w:rsidR="00B677F2">
            <w:t xml:space="preserve"> identificar</w:t>
          </w:r>
          <w:r>
            <w:t xml:space="preserve"> </w:t>
          </w:r>
          <w:r w:rsidR="00B677F2">
            <w:t xml:space="preserve">la gravedad </w:t>
          </w:r>
          <w:r>
            <w:t>de la enfermedad del paciente en cuestión.</w:t>
          </w:r>
        </w:p>
        <w:p w14:paraId="34E82FB5" w14:textId="77777777" w:rsidR="006C796D" w:rsidRPr="0048089E" w:rsidRDefault="006C796D" w:rsidP="00FF0465">
          <w:pPr>
            <w:rPr>
              <w:u w:val="single"/>
            </w:rPr>
          </w:pPr>
        </w:p>
        <w:p w14:paraId="03A70A4D" w14:textId="77777777" w:rsidR="00DA698B" w:rsidRPr="00DA698B" w:rsidRDefault="00DA698B" w:rsidP="00DA698B"/>
        <w:p w14:paraId="672A6659" w14:textId="151A6CED" w:rsidR="004D50F4" w:rsidRDefault="00000000"/>
      </w:sdtContent>
    </w:sdt>
    <w:p w14:paraId="2030842D" w14:textId="7248662A" w:rsidR="24F6F823" w:rsidRDefault="24F6F823" w:rsidP="00AF7E1B">
      <w:r>
        <w:br w:type="page"/>
      </w:r>
    </w:p>
    <w:p w14:paraId="67FF63AF" w14:textId="050675CD" w:rsidR="152EEBE8" w:rsidRPr="00321D74" w:rsidRDefault="1F9B9645" w:rsidP="00321D74">
      <w:pPr>
        <w:pStyle w:val="Ttulo1"/>
        <w:numPr>
          <w:ilvl w:val="0"/>
          <w:numId w:val="10"/>
        </w:numPr>
        <w:rPr>
          <w:sz w:val="44"/>
          <w:szCs w:val="44"/>
        </w:rPr>
      </w:pPr>
      <w:bookmarkStart w:id="4" w:name="_Toc119516358"/>
      <w:r w:rsidRPr="00321D74">
        <w:rPr>
          <w:sz w:val="44"/>
          <w:szCs w:val="44"/>
        </w:rPr>
        <w:lastRenderedPageBreak/>
        <w:t>¿</w:t>
      </w:r>
      <w:r w:rsidR="2EC2EFBD" w:rsidRPr="00321D74">
        <w:rPr>
          <w:sz w:val="44"/>
          <w:szCs w:val="44"/>
        </w:rPr>
        <w:t>Q</w:t>
      </w:r>
      <w:r w:rsidR="001E2A16" w:rsidRPr="00321D74">
        <w:rPr>
          <w:sz w:val="44"/>
          <w:szCs w:val="44"/>
        </w:rPr>
        <w:t>UÉ ES LUA</w:t>
      </w:r>
      <w:r w:rsidR="37679D09" w:rsidRPr="00321D74">
        <w:rPr>
          <w:sz w:val="44"/>
          <w:szCs w:val="44"/>
        </w:rPr>
        <w:t>?</w:t>
      </w:r>
      <w:bookmarkEnd w:id="4"/>
    </w:p>
    <w:p w14:paraId="4E43EE3C" w14:textId="15551927" w:rsidR="0F8D5B1C" w:rsidRDefault="0F8D5B1C" w:rsidP="0F8D5B1C"/>
    <w:p w14:paraId="2C545934" w14:textId="3578999D" w:rsidR="0AEEA230" w:rsidRDefault="152EEBE8" w:rsidP="001D6A10">
      <w:pPr>
        <w:jc w:val="both"/>
      </w:pPr>
      <w:r>
        <w:t>El lenguaje de programación Lua</w:t>
      </w:r>
      <w:r w:rsidR="29127ACE">
        <w:t xml:space="preserve"> es un lenguaje </w:t>
      </w:r>
      <w:r w:rsidR="0064196E">
        <w:t>de scripting</w:t>
      </w:r>
      <w:r w:rsidR="00341157">
        <w:t>, que se caracteri</w:t>
      </w:r>
      <w:r w:rsidR="003954A3">
        <w:t xml:space="preserve">za por ser simple de usar y </w:t>
      </w:r>
      <w:r w:rsidR="50549049">
        <w:t>de aprender, siendo este un lenguaje</w:t>
      </w:r>
      <w:r w:rsidR="37DF85B9">
        <w:t xml:space="preserve"> de alto nivel,</w:t>
      </w:r>
      <w:r w:rsidR="50549049">
        <w:t xml:space="preserve"> bastante compacto</w:t>
      </w:r>
      <w:r w:rsidR="75F271A5">
        <w:t>,</w:t>
      </w:r>
      <w:r w:rsidR="50549049">
        <w:t xml:space="preserve"> usando menos líneas de código a comparación de otros lenguajes</w:t>
      </w:r>
      <w:r w:rsidR="6F4CB182">
        <w:t xml:space="preserve">. Además, </w:t>
      </w:r>
      <w:r w:rsidR="30937E90">
        <w:t>es</w:t>
      </w:r>
      <w:r w:rsidR="6F4CB182">
        <w:t xml:space="preserve"> </w:t>
      </w:r>
      <w:r w:rsidR="00FF50E4">
        <w:t xml:space="preserve">un </w:t>
      </w:r>
      <w:r w:rsidR="6F4CB182">
        <w:t>lenguaje interpretado</w:t>
      </w:r>
      <w:r w:rsidR="3FB5AD91">
        <w:t xml:space="preserve"> con semántica </w:t>
      </w:r>
      <w:r w:rsidR="2232EAFC">
        <w:t>extensible</w:t>
      </w:r>
      <w:r w:rsidR="3FB5AD91">
        <w:t>.</w:t>
      </w:r>
    </w:p>
    <w:p w14:paraId="2CADE186" w14:textId="658CB291" w:rsidR="5192CE3E" w:rsidRPr="00031B57" w:rsidRDefault="7461D200" w:rsidP="00321D74">
      <w:pPr>
        <w:pStyle w:val="Ttulo1"/>
        <w:rPr>
          <w:rFonts w:asciiTheme="minorHAnsi" w:hAnsiTheme="minorHAnsi" w:cstheme="minorHAnsi"/>
          <w:b/>
          <w:bCs/>
          <w:sz w:val="24"/>
          <w:szCs w:val="24"/>
          <w:u w:val="single"/>
        </w:rPr>
      </w:pPr>
      <w:bookmarkStart w:id="5" w:name="_Toc119516359"/>
      <w:r w:rsidRPr="00031B57">
        <w:rPr>
          <w:rFonts w:asciiTheme="minorHAnsi" w:hAnsiTheme="minorHAnsi" w:cstheme="minorHAnsi"/>
          <w:b/>
          <w:bCs/>
          <w:sz w:val="24"/>
          <w:szCs w:val="24"/>
          <w:u w:val="single"/>
        </w:rPr>
        <w:t>Ventajas y Desventajas</w:t>
      </w:r>
      <w:bookmarkEnd w:id="5"/>
    </w:p>
    <w:p w14:paraId="43EA65A9" w14:textId="173FF406" w:rsidR="3D8FE4BA" w:rsidRDefault="3D8FE4BA" w:rsidP="001D6A10">
      <w:pPr>
        <w:jc w:val="both"/>
      </w:pPr>
    </w:p>
    <w:p w14:paraId="5936A2AF" w14:textId="46A6E818" w:rsidR="2675DF35" w:rsidRDefault="2675DF35" w:rsidP="001D6A10">
      <w:pPr>
        <w:jc w:val="both"/>
      </w:pPr>
      <w:r>
        <w:t>Entre las ventajas del lenguaje de programación “Lua” podemos encontrar:</w:t>
      </w:r>
    </w:p>
    <w:p w14:paraId="0C2F423A" w14:textId="353E1194" w:rsidR="15B6DC63" w:rsidRDefault="64D2E70F" w:rsidP="001D6A10">
      <w:pPr>
        <w:pStyle w:val="Prrafodelista"/>
        <w:numPr>
          <w:ilvl w:val="0"/>
          <w:numId w:val="1"/>
        </w:numPr>
        <w:jc w:val="both"/>
      </w:pPr>
      <w:r>
        <w:t>Eficiente en el uso de memoria</w:t>
      </w:r>
    </w:p>
    <w:p w14:paraId="2B999CEB" w14:textId="7312C32C" w:rsidR="14E06FB2" w:rsidRDefault="64D2E70F" w:rsidP="001D6A10">
      <w:pPr>
        <w:pStyle w:val="Prrafodelista"/>
        <w:numPr>
          <w:ilvl w:val="0"/>
          <w:numId w:val="1"/>
        </w:numPr>
        <w:jc w:val="both"/>
      </w:pPr>
      <w:r>
        <w:t>Fácil de usar y de aprender</w:t>
      </w:r>
    </w:p>
    <w:p w14:paraId="0D73C096" w14:textId="13C672E4" w:rsidR="2EDFAA2A" w:rsidRDefault="64D2E70F" w:rsidP="001D6A10">
      <w:pPr>
        <w:pStyle w:val="Prrafodelista"/>
        <w:numPr>
          <w:ilvl w:val="0"/>
          <w:numId w:val="1"/>
        </w:numPr>
        <w:jc w:val="both"/>
      </w:pPr>
      <w:r>
        <w:t>Sintaxis simple</w:t>
      </w:r>
    </w:p>
    <w:p w14:paraId="76BD1E32" w14:textId="1BDEB32E" w:rsidR="3F4A3A4D" w:rsidRDefault="64D2E70F" w:rsidP="001D6A10">
      <w:pPr>
        <w:pStyle w:val="Prrafodelista"/>
        <w:numPr>
          <w:ilvl w:val="0"/>
          <w:numId w:val="1"/>
        </w:numPr>
        <w:jc w:val="both"/>
      </w:pPr>
      <w:r>
        <w:t>Open Source</w:t>
      </w:r>
    </w:p>
    <w:p w14:paraId="4E375277" w14:textId="1687AEAE" w:rsidR="4412FB63" w:rsidRDefault="5074D229" w:rsidP="001D6A10">
      <w:pPr>
        <w:pStyle w:val="Prrafodelista"/>
        <w:numPr>
          <w:ilvl w:val="0"/>
          <w:numId w:val="1"/>
        </w:numPr>
        <w:jc w:val="both"/>
      </w:pPr>
      <w:r>
        <w:t>Fácil i</w:t>
      </w:r>
      <w:r w:rsidR="0A5EB229">
        <w:t xml:space="preserve">ntegración en C </w:t>
      </w:r>
    </w:p>
    <w:p w14:paraId="752A9E48" w14:textId="32C46824" w:rsidR="7D1B6015" w:rsidRDefault="30EFB33F" w:rsidP="001D6A10">
      <w:pPr>
        <w:pStyle w:val="Prrafodelista"/>
        <w:numPr>
          <w:ilvl w:val="0"/>
          <w:numId w:val="1"/>
        </w:numPr>
        <w:jc w:val="both"/>
      </w:pPr>
      <w:r>
        <w:t>No hay declaración de tipos</w:t>
      </w:r>
    </w:p>
    <w:p w14:paraId="33DBF7B5" w14:textId="28AF719E" w:rsidR="004C03EB" w:rsidRDefault="004C03EB" w:rsidP="001D6A10">
      <w:pPr>
        <w:jc w:val="both"/>
      </w:pPr>
      <w:r>
        <w:t>Para entender mejor sus ventajas, lenguajes como Lua les permiten a las compañías ahorrar costes simplificando el trabajo de desarrollo de software. Por ejemplo, se puede portear una aplicación desarrollada con Lua de un sistema operativo a otro efectuando cambios mínimos en el código fuente.</w:t>
      </w:r>
    </w:p>
    <w:p w14:paraId="203B05D9" w14:textId="566C3E62" w:rsidR="03EE1DBB" w:rsidRDefault="30EFB33F" w:rsidP="001D6A10">
      <w:pPr>
        <w:jc w:val="both"/>
      </w:pPr>
      <w:r>
        <w:t>Esto solo por nombrar algunas de sus varias ventajas.</w:t>
      </w:r>
    </w:p>
    <w:p w14:paraId="18A12DD3" w14:textId="16E21584" w:rsidR="1B10171C" w:rsidRDefault="30EFB33F" w:rsidP="001D6A10">
      <w:pPr>
        <w:jc w:val="both"/>
      </w:pPr>
      <w:r>
        <w:t xml:space="preserve">Ahora, si bien “Lua” tiene varias ventajas </w:t>
      </w:r>
      <w:r w:rsidR="215722FF">
        <w:t xml:space="preserve">como las que hemos </w:t>
      </w:r>
      <w:r w:rsidR="510EEB7C">
        <w:t>nombrado anteriormente</w:t>
      </w:r>
      <w:r w:rsidR="215722FF">
        <w:t xml:space="preserve">, </w:t>
      </w:r>
      <w:r w:rsidR="00473D45">
        <w:t>también</w:t>
      </w:r>
      <w:r w:rsidR="47BB6DE8">
        <w:t xml:space="preserve"> </w:t>
      </w:r>
      <w:r w:rsidR="215722FF">
        <w:t xml:space="preserve">tiene </w:t>
      </w:r>
      <w:r w:rsidR="79F2E211">
        <w:t xml:space="preserve">sus </w:t>
      </w:r>
      <w:r w:rsidR="215722FF">
        <w:t>desventajas</w:t>
      </w:r>
      <w:r w:rsidR="2CF9EA12">
        <w:t>,</w:t>
      </w:r>
      <w:r w:rsidR="215722FF">
        <w:t xml:space="preserve"> como lo puede ser que a diferencia de lenguajes como “Python” </w:t>
      </w:r>
      <w:r w:rsidR="41F384A2">
        <w:t>esta no admite funciones (clases, herencias)</w:t>
      </w:r>
      <w:r w:rsidR="0FC8D6E7">
        <w:t>, si no que en su contraparte usa Tablas</w:t>
      </w:r>
      <w:r w:rsidR="41F384A2">
        <w:t xml:space="preserve"> </w:t>
      </w:r>
      <w:r w:rsidR="0FC8D6E7">
        <w:t>para este objetivo,</w:t>
      </w:r>
      <w:r w:rsidR="41F384A2">
        <w:t xml:space="preserve"> por lo que tampoco incluye </w:t>
      </w:r>
      <w:r w:rsidR="1A65E371">
        <w:t>funciones para el manejo de excepciones, limitándonos si es que queremos realizar aplicaciones más robustas.</w:t>
      </w:r>
      <w:r w:rsidR="67F19CC3">
        <w:t xml:space="preserve"> </w:t>
      </w:r>
      <w:r w:rsidR="55909BB5">
        <w:t>Además,</w:t>
      </w:r>
      <w:r w:rsidR="67F19CC3">
        <w:t xml:space="preserve"> </w:t>
      </w:r>
      <w:r w:rsidR="7650644D">
        <w:t>está</w:t>
      </w:r>
      <w:r w:rsidR="67F19CC3">
        <w:t xml:space="preserve"> el hecho de que Lua, si lo comparamos con </w:t>
      </w:r>
      <w:r w:rsidR="7281AE15">
        <w:t>Python</w:t>
      </w:r>
      <w:r w:rsidR="67F19CC3">
        <w:t>, es un lenguaje nuevo, y</w:t>
      </w:r>
      <w:r w:rsidR="75FA4DDC">
        <w:t xml:space="preserve"> como es un lenguaje nuevo, no tiene una comunidad grande de personas que soporten este lenguaje.</w:t>
      </w:r>
      <w:r w:rsidR="250F38B0">
        <w:t xml:space="preserve"> Y</w:t>
      </w:r>
      <w:r w:rsidR="41D33ECC">
        <w:t>,</w:t>
      </w:r>
      <w:r w:rsidR="250F38B0">
        <w:t xml:space="preserve"> por </w:t>
      </w:r>
      <w:r w:rsidR="09CA9225">
        <w:t>último</w:t>
      </w:r>
      <w:r w:rsidR="250F38B0">
        <w:t xml:space="preserve">, la realidad es que </w:t>
      </w:r>
      <w:r w:rsidR="482799FF">
        <w:t xml:space="preserve">Lua no nos ofrece </w:t>
      </w:r>
      <w:r w:rsidR="5A41CD23">
        <w:t>características</w:t>
      </w:r>
      <w:r w:rsidR="482799FF">
        <w:t xml:space="preserve"> muy innovadoras, </w:t>
      </w:r>
      <w:r w:rsidR="004C03EB">
        <w:t>estando muy</w:t>
      </w:r>
      <w:r w:rsidR="482799FF">
        <w:t xml:space="preserve"> apegado a lo que es lo tradicional.</w:t>
      </w:r>
    </w:p>
    <w:p w14:paraId="70CF5636" w14:textId="77777777" w:rsidR="00D44810" w:rsidRDefault="00D44810" w:rsidP="001D6A10">
      <w:pPr>
        <w:jc w:val="both"/>
      </w:pPr>
    </w:p>
    <w:p w14:paraId="41214D91" w14:textId="254177E9" w:rsidR="000873AA" w:rsidRPr="00BE27BA" w:rsidRDefault="00D13FC2" w:rsidP="00571C4F">
      <w:pPr>
        <w:pStyle w:val="Ttulo1"/>
        <w:rPr>
          <w:rFonts w:asciiTheme="minorHAnsi" w:hAnsiTheme="minorHAnsi" w:cstheme="minorHAnsi"/>
          <w:b/>
          <w:bCs/>
          <w:sz w:val="24"/>
          <w:szCs w:val="24"/>
          <w:u w:val="single"/>
        </w:rPr>
      </w:pPr>
      <w:bookmarkStart w:id="6" w:name="_Toc119516360"/>
      <w:r w:rsidRPr="00BE27BA">
        <w:rPr>
          <w:rFonts w:asciiTheme="minorHAnsi" w:hAnsiTheme="minorHAnsi" w:cstheme="minorHAnsi"/>
          <w:b/>
          <w:bCs/>
          <w:sz w:val="24"/>
          <w:szCs w:val="24"/>
          <w:u w:val="single"/>
        </w:rPr>
        <w:t>Usos</w:t>
      </w:r>
      <w:bookmarkEnd w:id="6"/>
    </w:p>
    <w:p w14:paraId="5BA1F7FD" w14:textId="16B6E2D2" w:rsidR="00D13FC2" w:rsidRDefault="00D13FC2" w:rsidP="001D6A10">
      <w:pPr>
        <w:jc w:val="both"/>
        <w:rPr>
          <w:u w:val="single"/>
          <w:lang w:val="es-419"/>
        </w:rPr>
      </w:pPr>
    </w:p>
    <w:p w14:paraId="57E22C51" w14:textId="7E878A16" w:rsidR="00D44810" w:rsidRDefault="00D44810" w:rsidP="001D6A10">
      <w:pPr>
        <w:jc w:val="both"/>
      </w:pPr>
      <w:r>
        <w:t>La implementación del lenguaje Lua es bastante variada, ya que se extiende a varios ámbitos,</w:t>
      </w:r>
      <w:r w:rsidR="00B57FCD">
        <w:t xml:space="preserve"> estos </w:t>
      </w:r>
      <w:r>
        <w:t>van desde la creación de APIs hasta videojuegos</w:t>
      </w:r>
      <w:r w:rsidR="00FF50E4">
        <w:t>.</w:t>
      </w:r>
      <w:r w:rsidR="006A5048">
        <w:t xml:space="preserve"> En este último</w:t>
      </w:r>
      <w:r w:rsidR="001D6A10">
        <w:t>, debido a que Lua es un lenguaje bastante ligero, relativamente rápido y de licencia permisiva,</w:t>
      </w:r>
      <w:r w:rsidR="006A5048">
        <w:t xml:space="preserve"> es usado generalmente para la flexibilizar el motor, permitiendo que distintos juegos puedan hacer uso de él.</w:t>
      </w:r>
    </w:p>
    <w:p w14:paraId="30C9783C" w14:textId="4E64A4CE" w:rsidR="001D6A10" w:rsidRDefault="001D6A10" w:rsidP="001D6A10">
      <w:pPr>
        <w:jc w:val="both"/>
      </w:pPr>
      <w:r>
        <w:t>Por ejemplo, motores gráficos como Crytek y CryEngine están programados en lenguaje Lua.</w:t>
      </w:r>
    </w:p>
    <w:p w14:paraId="074553E8" w14:textId="7E538C06" w:rsidR="001D6A10" w:rsidRPr="001D6A10" w:rsidRDefault="001D6A10" w:rsidP="001D6A10">
      <w:pPr>
        <w:jc w:val="both"/>
        <w:rPr>
          <w:lang w:val="es-419"/>
        </w:rPr>
      </w:pPr>
      <w:r>
        <w:t>Sin irnos tan lejos podremos encontrar que empresas conocidas como lo son Valve, ElectronicArts y Bethesda han optado por cambiar porciones de bases de código c</w:t>
      </w:r>
      <w:r w:rsidRPr="001D6A10">
        <w:rPr>
          <w:lang w:val="es-419"/>
        </w:rPr>
        <w:t>+</w:t>
      </w:r>
      <w:r>
        <w:rPr>
          <w:lang w:val="es-419"/>
        </w:rPr>
        <w:t>+ a Lua.</w:t>
      </w:r>
    </w:p>
    <w:p w14:paraId="5492DBB9" w14:textId="210421C0" w:rsidR="00996FF4" w:rsidRDefault="00996FF4"/>
    <w:p w14:paraId="77CE331E" w14:textId="522915AD" w:rsidR="00996FF4" w:rsidRPr="00571C4F" w:rsidRDefault="00E82598" w:rsidP="00321D74">
      <w:pPr>
        <w:pStyle w:val="Ttulo1"/>
        <w:numPr>
          <w:ilvl w:val="0"/>
          <w:numId w:val="10"/>
        </w:numPr>
        <w:rPr>
          <w:sz w:val="44"/>
          <w:szCs w:val="44"/>
        </w:rPr>
      </w:pPr>
      <w:bookmarkStart w:id="7" w:name="_Toc119516361"/>
      <w:r w:rsidRPr="00321D74">
        <w:rPr>
          <w:sz w:val="44"/>
          <w:szCs w:val="44"/>
        </w:rPr>
        <w:lastRenderedPageBreak/>
        <w:t>D</w:t>
      </w:r>
      <w:r w:rsidR="001E2A16" w:rsidRPr="00321D74">
        <w:rPr>
          <w:sz w:val="44"/>
          <w:szCs w:val="44"/>
        </w:rPr>
        <w:t>EPRESIÓN</w:t>
      </w:r>
      <w:bookmarkEnd w:id="7"/>
      <w:r w:rsidRPr="00321D74">
        <w:rPr>
          <w:sz w:val="44"/>
          <w:szCs w:val="44"/>
        </w:rPr>
        <w:t xml:space="preserve"> </w:t>
      </w:r>
    </w:p>
    <w:p w14:paraId="29AF6E53" w14:textId="5BC8276D" w:rsidR="00642378" w:rsidRDefault="00642378" w:rsidP="00642378"/>
    <w:p w14:paraId="289D6035" w14:textId="6D2A731C" w:rsidR="00642378" w:rsidRDefault="00642378" w:rsidP="001959B8">
      <w:pPr>
        <w:jc w:val="both"/>
      </w:pPr>
      <w:r>
        <w:t>La depresión</w:t>
      </w:r>
      <w:r w:rsidR="00EA14BD">
        <w:t xml:space="preserve"> clínica</w:t>
      </w:r>
      <w:r>
        <w:t xml:space="preserve"> es un trastorno mental que afecta tanto la mente como el físico del individuo que la padece. Este trastorno provoca que el individuo pierda motivación para actividades básicas diarias como lo puede ser relacionarse con otros individuos, </w:t>
      </w:r>
      <w:r w:rsidR="00EA14BD">
        <w:t>comer, trabajar, etc. Teniendo en general una apatía por la vida.</w:t>
      </w:r>
    </w:p>
    <w:p w14:paraId="108EEF1D" w14:textId="123E5B60" w:rsidR="00EA14BD" w:rsidRDefault="00C5058D" w:rsidP="001959B8">
      <w:pPr>
        <w:jc w:val="both"/>
      </w:pPr>
      <w:r>
        <w:t>Esta enfermedad puede afectar a todas las demografías, es decir, puede ir desde niños hasta adultos mayores</w:t>
      </w:r>
      <w:r w:rsidR="00F64F9D">
        <w:t xml:space="preserve"> y,</w:t>
      </w:r>
      <w:r>
        <w:t xml:space="preserve"> </w:t>
      </w:r>
      <w:r w:rsidR="00F64F9D">
        <w:t>d</w:t>
      </w:r>
      <w:r>
        <w:t>ependiendo de la edad, la depresión puede manifestarse de distintas formas.</w:t>
      </w:r>
    </w:p>
    <w:p w14:paraId="27A3A7DD" w14:textId="6364A886" w:rsidR="001959B8" w:rsidRPr="00BE27BA" w:rsidRDefault="001959B8" w:rsidP="00571C4F">
      <w:pPr>
        <w:pStyle w:val="Ttulo1"/>
        <w:rPr>
          <w:rFonts w:asciiTheme="minorHAnsi" w:hAnsiTheme="minorHAnsi" w:cstheme="minorHAnsi"/>
          <w:b/>
          <w:bCs/>
          <w:sz w:val="24"/>
          <w:szCs w:val="24"/>
          <w:u w:val="single"/>
        </w:rPr>
      </w:pPr>
      <w:bookmarkStart w:id="8" w:name="_Toc119516362"/>
      <w:r w:rsidRPr="00BE27BA">
        <w:rPr>
          <w:rFonts w:asciiTheme="minorHAnsi" w:hAnsiTheme="minorHAnsi" w:cstheme="minorHAnsi"/>
          <w:b/>
          <w:bCs/>
          <w:sz w:val="24"/>
          <w:szCs w:val="24"/>
          <w:u w:val="single"/>
        </w:rPr>
        <w:t>Tipos de depresión</w:t>
      </w:r>
      <w:bookmarkEnd w:id="8"/>
      <w:r w:rsidRPr="00BE27BA">
        <w:rPr>
          <w:rFonts w:asciiTheme="minorHAnsi" w:hAnsiTheme="minorHAnsi" w:cstheme="minorHAnsi"/>
          <w:b/>
          <w:bCs/>
          <w:sz w:val="24"/>
          <w:szCs w:val="24"/>
          <w:u w:val="single"/>
        </w:rPr>
        <w:t xml:space="preserve"> </w:t>
      </w:r>
    </w:p>
    <w:p w14:paraId="53674D75" w14:textId="3D136D54" w:rsidR="001959B8" w:rsidRDefault="001959B8" w:rsidP="001959B8">
      <w:pPr>
        <w:jc w:val="both"/>
      </w:pPr>
    </w:p>
    <w:p w14:paraId="0919AEA6" w14:textId="2B0CAEA0" w:rsidR="001959B8" w:rsidRDefault="001959B8" w:rsidP="001959B8">
      <w:pPr>
        <w:jc w:val="both"/>
      </w:pPr>
      <w:r>
        <w:t>Como se dijo anteriormente, la depresión puede manifestarse de distintas maneras, esto dependiendo de varios factores que influyen en el desarrollo de esta. Dependiendo del tipo, los factores tendrán un peso distinto en cada uno de ellos.</w:t>
      </w:r>
    </w:p>
    <w:p w14:paraId="4A9FFD2A" w14:textId="30636602" w:rsidR="001959B8" w:rsidRDefault="00D246AF" w:rsidP="001959B8">
      <w:pPr>
        <w:jc w:val="both"/>
      </w:pPr>
      <w:r>
        <w:t>Se pueden distinguir los siguientes tipos de depresión:</w:t>
      </w:r>
    </w:p>
    <w:p w14:paraId="704D2667" w14:textId="5AC728CA" w:rsidR="00D246AF" w:rsidRDefault="00D246AF" w:rsidP="001959B8">
      <w:pPr>
        <w:jc w:val="both"/>
      </w:pPr>
    </w:p>
    <w:p w14:paraId="2574B277" w14:textId="4FD24423" w:rsidR="00D246AF" w:rsidRDefault="00D246AF" w:rsidP="00D246AF">
      <w:pPr>
        <w:pStyle w:val="Prrafodelista"/>
        <w:numPr>
          <w:ilvl w:val="0"/>
          <w:numId w:val="4"/>
        </w:numPr>
        <w:jc w:val="both"/>
      </w:pPr>
      <w:r w:rsidRPr="00D246AF">
        <w:rPr>
          <w:b/>
        </w:rPr>
        <w:t>Mayor</w:t>
      </w:r>
      <w:r>
        <w:t>: Este tipo tiene un mayor peso en su componente biológico en comparación a los factores externos. Tiende a ser recurrente y se relaciona frecuentemente con las estaciones.</w:t>
      </w:r>
    </w:p>
    <w:p w14:paraId="508CDA44" w14:textId="469E3D97" w:rsidR="00D246AF" w:rsidRDefault="00D246AF" w:rsidP="00D246AF">
      <w:pPr>
        <w:pStyle w:val="Prrafodelista"/>
        <w:jc w:val="both"/>
        <w:rPr>
          <w:b/>
        </w:rPr>
      </w:pPr>
    </w:p>
    <w:p w14:paraId="3FADB05C" w14:textId="172ACA3A" w:rsidR="00D246AF" w:rsidRDefault="00D246AF" w:rsidP="00D246AF">
      <w:pPr>
        <w:pStyle w:val="Prrafodelista"/>
        <w:numPr>
          <w:ilvl w:val="0"/>
          <w:numId w:val="4"/>
        </w:numPr>
        <w:jc w:val="both"/>
      </w:pPr>
      <w:r w:rsidRPr="00D246AF">
        <w:rPr>
          <w:b/>
        </w:rPr>
        <w:t>Reactiva</w:t>
      </w:r>
      <w:r w:rsidRPr="00F964E8">
        <w:t>: Este tipo es lo contrario a la depresión mayor, la aportación</w:t>
      </w:r>
      <w:r w:rsidR="00F964E8">
        <w:t xml:space="preserve"> genética es mucho menor a comparación del factor ambiental. Esta se produce cuando el individuo es incapaz de adaptarse a situaciones estresantes de su entorno, dando una respuesta insatisfactoria</w:t>
      </w:r>
    </w:p>
    <w:p w14:paraId="5BF85E80" w14:textId="77777777" w:rsidR="00F964E8" w:rsidRDefault="00F964E8" w:rsidP="00D37BAB">
      <w:pPr>
        <w:pStyle w:val="Prrafodelista"/>
      </w:pPr>
    </w:p>
    <w:p w14:paraId="73A6AAEE" w14:textId="5C1A0BDA" w:rsidR="00F964E8" w:rsidRDefault="00F964E8" w:rsidP="00D246AF">
      <w:pPr>
        <w:pStyle w:val="Prrafodelista"/>
        <w:numPr>
          <w:ilvl w:val="0"/>
          <w:numId w:val="4"/>
        </w:numPr>
        <w:jc w:val="both"/>
      </w:pPr>
      <w:r w:rsidRPr="00D37BAB">
        <w:rPr>
          <w:b/>
        </w:rPr>
        <w:t>Distimia</w:t>
      </w:r>
      <w:r>
        <w:t>: Es más leve en comparación a las 2 anteriores, pero tiene una evolución crónica. Tiene una presencia constante de síntomas mientras que la enfermedad se desarrolla. Guarda relación con la exposición al estrés prolongado y la personalidad</w:t>
      </w:r>
    </w:p>
    <w:p w14:paraId="0036ED49" w14:textId="77777777" w:rsidR="00F964E8" w:rsidRDefault="00F964E8" w:rsidP="00D37BAB">
      <w:pPr>
        <w:pStyle w:val="Prrafodelista"/>
      </w:pPr>
    </w:p>
    <w:p w14:paraId="03026CAE" w14:textId="61B481B5" w:rsidR="00D37BAB" w:rsidRDefault="00F964E8" w:rsidP="00D37BAB">
      <w:pPr>
        <w:pStyle w:val="Prrafodelista"/>
        <w:numPr>
          <w:ilvl w:val="0"/>
          <w:numId w:val="4"/>
        </w:numPr>
        <w:jc w:val="both"/>
      </w:pPr>
      <w:r w:rsidRPr="00D37BAB">
        <w:rPr>
          <w:b/>
        </w:rPr>
        <w:t>Enmascarada</w:t>
      </w:r>
      <w:r>
        <w:t>: Para este</w:t>
      </w:r>
      <w:r w:rsidR="00CE6CF9">
        <w:t xml:space="preserve"> último</w:t>
      </w:r>
      <w:r>
        <w:t xml:space="preserve"> tipo, el individuo no presenta los síntomas típicos que podrían asociarse a la depresión, más bien, se manifiestan alteraciones físicas y cambios en la conducta.</w:t>
      </w:r>
    </w:p>
    <w:p w14:paraId="59465473" w14:textId="77777777" w:rsidR="00D37BAB" w:rsidRPr="00D37BAB" w:rsidRDefault="00D37BAB" w:rsidP="00D37BAB"/>
    <w:p w14:paraId="74B6E670" w14:textId="64E0DC6F" w:rsidR="00D37BAB" w:rsidRDefault="00D37BAB" w:rsidP="00D37BAB"/>
    <w:p w14:paraId="21758CCE" w14:textId="2C065E13" w:rsidR="00D37BAB" w:rsidRDefault="00D37BAB" w:rsidP="00D37BAB"/>
    <w:p w14:paraId="0B53D97F" w14:textId="03E25342" w:rsidR="00D13FC2" w:rsidRDefault="00D13FC2" w:rsidP="00D37BAB"/>
    <w:p w14:paraId="1CA0C546" w14:textId="5EBCCE0B" w:rsidR="006C796D" w:rsidRDefault="006C796D" w:rsidP="00D37BAB"/>
    <w:p w14:paraId="0C395E01" w14:textId="77777777" w:rsidR="006C796D" w:rsidRDefault="006C796D" w:rsidP="00D37BAB"/>
    <w:p w14:paraId="2205C973" w14:textId="77777777" w:rsidR="00D37BAB" w:rsidRPr="00D37BAB" w:rsidRDefault="00D37BAB" w:rsidP="00D37BAB"/>
    <w:p w14:paraId="1399A1F8" w14:textId="77777777" w:rsidR="00413DDB" w:rsidRDefault="00413DDB" w:rsidP="00413DDB"/>
    <w:p w14:paraId="5BFB5D21" w14:textId="5B422531" w:rsidR="00F964E8" w:rsidRPr="00571C4F" w:rsidRDefault="00F964E8" w:rsidP="00571C4F">
      <w:pPr>
        <w:pStyle w:val="Ttulo1"/>
        <w:rPr>
          <w:rFonts w:asciiTheme="minorHAnsi" w:hAnsiTheme="minorHAnsi" w:cstheme="minorHAnsi"/>
          <w:b/>
          <w:bCs/>
          <w:sz w:val="24"/>
          <w:szCs w:val="24"/>
          <w:u w:val="single"/>
        </w:rPr>
      </w:pPr>
      <w:bookmarkStart w:id="9" w:name="_Toc119516363"/>
      <w:r w:rsidRPr="00571C4F">
        <w:rPr>
          <w:rFonts w:asciiTheme="minorHAnsi" w:hAnsiTheme="minorHAnsi" w:cstheme="minorHAnsi"/>
          <w:b/>
          <w:bCs/>
          <w:sz w:val="24"/>
          <w:szCs w:val="24"/>
          <w:u w:val="single"/>
        </w:rPr>
        <w:lastRenderedPageBreak/>
        <w:t>Síntomas y Factores</w:t>
      </w:r>
      <w:bookmarkEnd w:id="9"/>
    </w:p>
    <w:p w14:paraId="48426737" w14:textId="77777777" w:rsidR="00F964E8" w:rsidRDefault="00F964E8" w:rsidP="00413DDB"/>
    <w:p w14:paraId="2482D3DD" w14:textId="75A7E8E9" w:rsidR="00C5058D" w:rsidRDefault="00C5058D" w:rsidP="00D13FC2">
      <w:pPr>
        <w:jc w:val="both"/>
      </w:pPr>
      <w:r>
        <w:t>Entre los síntomas de la depresión podemos encontrar:</w:t>
      </w:r>
    </w:p>
    <w:p w14:paraId="459F29A1" w14:textId="6CA09183" w:rsidR="00C5058D" w:rsidRDefault="00C5058D" w:rsidP="00D13FC2">
      <w:pPr>
        <w:pStyle w:val="Prrafodelista"/>
        <w:numPr>
          <w:ilvl w:val="0"/>
          <w:numId w:val="2"/>
        </w:numPr>
        <w:jc w:val="both"/>
      </w:pPr>
      <w:r>
        <w:t>Insomnio o exceso de sueño</w:t>
      </w:r>
    </w:p>
    <w:p w14:paraId="66FB3889" w14:textId="3D09DF58" w:rsidR="00C5058D" w:rsidRDefault="00C5058D" w:rsidP="00D13FC2">
      <w:pPr>
        <w:pStyle w:val="Prrafodelista"/>
        <w:numPr>
          <w:ilvl w:val="0"/>
          <w:numId w:val="2"/>
        </w:numPr>
        <w:jc w:val="both"/>
      </w:pPr>
      <w:r>
        <w:t>Irritabilidad constante</w:t>
      </w:r>
    </w:p>
    <w:p w14:paraId="3ECA0876" w14:textId="243801B9" w:rsidR="00C5058D" w:rsidRDefault="00C5058D" w:rsidP="00D13FC2">
      <w:pPr>
        <w:pStyle w:val="Prrafodelista"/>
        <w:numPr>
          <w:ilvl w:val="0"/>
          <w:numId w:val="2"/>
        </w:numPr>
        <w:jc w:val="both"/>
      </w:pPr>
      <w:r>
        <w:t xml:space="preserve">Pensamiento </w:t>
      </w:r>
      <w:r w:rsidR="0014449C">
        <w:t>repetitivo</w:t>
      </w:r>
      <w:r>
        <w:t xml:space="preserve"> sobre la muerte o el suicidio</w:t>
      </w:r>
    </w:p>
    <w:p w14:paraId="413F73F9" w14:textId="00D8596D" w:rsidR="00C5058D" w:rsidRDefault="0014449C" w:rsidP="00D13FC2">
      <w:pPr>
        <w:pStyle w:val="Prrafodelista"/>
        <w:numPr>
          <w:ilvl w:val="0"/>
          <w:numId w:val="2"/>
        </w:numPr>
        <w:jc w:val="both"/>
      </w:pPr>
      <w:r>
        <w:t>Ansiedad</w:t>
      </w:r>
    </w:p>
    <w:p w14:paraId="06EB55FC" w14:textId="418BA090" w:rsidR="0014449C" w:rsidRDefault="0014449C" w:rsidP="00D13FC2">
      <w:pPr>
        <w:pStyle w:val="Prrafodelista"/>
        <w:numPr>
          <w:ilvl w:val="0"/>
          <w:numId w:val="2"/>
        </w:numPr>
        <w:jc w:val="both"/>
      </w:pPr>
      <w:r>
        <w:t>Dificultad para concentrarse</w:t>
      </w:r>
    </w:p>
    <w:p w14:paraId="249B8B15" w14:textId="60E8DF7B" w:rsidR="0014449C" w:rsidRDefault="0014449C" w:rsidP="00D13FC2">
      <w:pPr>
        <w:pStyle w:val="Prrafodelista"/>
        <w:numPr>
          <w:ilvl w:val="0"/>
          <w:numId w:val="2"/>
        </w:numPr>
        <w:jc w:val="both"/>
      </w:pPr>
      <w:r>
        <w:t>Sentimiento de vacío</w:t>
      </w:r>
    </w:p>
    <w:p w14:paraId="60D25ACE" w14:textId="189D65B3" w:rsidR="0014449C" w:rsidRDefault="0014449C" w:rsidP="00D13FC2">
      <w:pPr>
        <w:pStyle w:val="Prrafodelista"/>
        <w:numPr>
          <w:ilvl w:val="0"/>
          <w:numId w:val="2"/>
        </w:numPr>
        <w:jc w:val="both"/>
      </w:pPr>
      <w:r>
        <w:t>Autolesiones</w:t>
      </w:r>
    </w:p>
    <w:p w14:paraId="69533567" w14:textId="1B9F46BD" w:rsidR="00AC75CD" w:rsidRDefault="00AC75CD" w:rsidP="00D13FC2">
      <w:pPr>
        <w:pStyle w:val="Prrafodelista"/>
        <w:numPr>
          <w:ilvl w:val="0"/>
          <w:numId w:val="2"/>
        </w:numPr>
        <w:jc w:val="both"/>
      </w:pPr>
      <w:r>
        <w:t>Pérdida del apetito sexual</w:t>
      </w:r>
    </w:p>
    <w:p w14:paraId="580D57EE" w14:textId="0F902874" w:rsidR="0014449C" w:rsidRDefault="0014449C" w:rsidP="00D13FC2">
      <w:pPr>
        <w:jc w:val="both"/>
      </w:pPr>
      <w:r>
        <w:t>Las razones por las que una persona puede caer en una depresión clínicas varían</w:t>
      </w:r>
      <w:r w:rsidR="00894182">
        <w:t xml:space="preserve">. Puede ser por un cambio </w:t>
      </w:r>
      <w:r w:rsidR="00F64F9D">
        <w:t>drástico</w:t>
      </w:r>
      <w:r w:rsidR="00894182">
        <w:t xml:space="preserve"> en la vida de la persona </w:t>
      </w:r>
      <w:r w:rsidR="00F64F9D">
        <w:t xml:space="preserve">o </w:t>
      </w:r>
      <w:r w:rsidR="00894182">
        <w:t xml:space="preserve">el rompimiento de una relación amorosa, también puede </w:t>
      </w:r>
      <w:r w:rsidR="00F64F9D">
        <w:t>provocarse</w:t>
      </w:r>
      <w:r w:rsidR="00894182">
        <w:t xml:space="preserve"> </w:t>
      </w:r>
      <w:r w:rsidR="00F64F9D">
        <w:t xml:space="preserve">tras </w:t>
      </w:r>
      <w:r w:rsidR="00894182">
        <w:t>el acumulamiento de varios acontecimientos o un evento importante en la vida del individuo.</w:t>
      </w:r>
    </w:p>
    <w:p w14:paraId="26347BDD" w14:textId="26C9E292" w:rsidR="00894182" w:rsidRDefault="00894182" w:rsidP="00D13FC2">
      <w:pPr>
        <w:jc w:val="both"/>
      </w:pPr>
      <w:r>
        <w:t>Algunos factores que contribuyen a la manifestación de la depresión son:</w:t>
      </w:r>
    </w:p>
    <w:p w14:paraId="2A05C9CA" w14:textId="0E26C5DE" w:rsidR="00894182" w:rsidRPr="00894182" w:rsidRDefault="00894182" w:rsidP="00D13FC2">
      <w:pPr>
        <w:pStyle w:val="Prrafodelista"/>
        <w:numPr>
          <w:ilvl w:val="0"/>
          <w:numId w:val="3"/>
        </w:numPr>
        <w:jc w:val="both"/>
        <w:rPr>
          <w:b/>
        </w:rPr>
      </w:pPr>
      <w:r w:rsidRPr="00894182">
        <w:rPr>
          <w:b/>
        </w:rPr>
        <w:t>Sexo</w:t>
      </w:r>
      <w:r>
        <w:rPr>
          <w:b/>
        </w:rPr>
        <w:t xml:space="preserve">: </w:t>
      </w:r>
      <w:r>
        <w:t>Las mujeres, estadísticamente hablando, son más propensas a padecer la enfermedad. Si bien no hay razones claras, las diferencias genéticas y hormonales pueden ser una contribución importante.</w:t>
      </w:r>
    </w:p>
    <w:p w14:paraId="00819D22" w14:textId="3D06A4FB" w:rsidR="00894182" w:rsidRDefault="00894182" w:rsidP="00D13FC2">
      <w:pPr>
        <w:pStyle w:val="Prrafodelista"/>
        <w:jc w:val="both"/>
        <w:rPr>
          <w:b/>
        </w:rPr>
      </w:pPr>
    </w:p>
    <w:p w14:paraId="42F3FF69" w14:textId="12D24528" w:rsidR="00894182" w:rsidRPr="006A0C02" w:rsidRDefault="00894182" w:rsidP="00D13FC2">
      <w:pPr>
        <w:pStyle w:val="Prrafodelista"/>
        <w:numPr>
          <w:ilvl w:val="0"/>
          <w:numId w:val="3"/>
        </w:numPr>
        <w:jc w:val="both"/>
        <w:rPr>
          <w:b/>
        </w:rPr>
      </w:pPr>
      <w:r>
        <w:rPr>
          <w:b/>
        </w:rPr>
        <w:t xml:space="preserve">Medicinas: </w:t>
      </w:r>
      <w:r w:rsidR="006A0C02">
        <w:t>El uso de algunas medicinas pueden ayudar a la manifestación de la enfermedad.</w:t>
      </w:r>
    </w:p>
    <w:p w14:paraId="1C50541A" w14:textId="77777777" w:rsidR="006A0C02" w:rsidRPr="006A0C02" w:rsidRDefault="006A0C02" w:rsidP="00D13FC2">
      <w:pPr>
        <w:pStyle w:val="Prrafodelista"/>
        <w:jc w:val="both"/>
        <w:rPr>
          <w:b/>
        </w:rPr>
      </w:pPr>
    </w:p>
    <w:p w14:paraId="351907E3" w14:textId="3479BF99" w:rsidR="006A0C02" w:rsidRPr="006A0C02" w:rsidRDefault="006A0C02" w:rsidP="00D13FC2">
      <w:pPr>
        <w:pStyle w:val="Prrafodelista"/>
        <w:numPr>
          <w:ilvl w:val="0"/>
          <w:numId w:val="3"/>
        </w:numPr>
        <w:jc w:val="both"/>
        <w:rPr>
          <w:b/>
        </w:rPr>
      </w:pPr>
      <w:r>
        <w:rPr>
          <w:b/>
        </w:rPr>
        <w:t xml:space="preserve">Otras enfermedades: </w:t>
      </w:r>
      <w:r>
        <w:t>Algunas enfermedades como el Alzheimer, la Diabetes, Cáncer y tras enfermedades mentales, contribuyen a la depresión.</w:t>
      </w:r>
    </w:p>
    <w:p w14:paraId="5A5204A9" w14:textId="77777777" w:rsidR="006A0C02" w:rsidRPr="006A0C02" w:rsidRDefault="006A0C02" w:rsidP="00D13FC2">
      <w:pPr>
        <w:pStyle w:val="Prrafodelista"/>
        <w:jc w:val="both"/>
        <w:rPr>
          <w:b/>
        </w:rPr>
      </w:pPr>
    </w:p>
    <w:p w14:paraId="3DB816DE" w14:textId="3A86E68D" w:rsidR="006A0C02" w:rsidRPr="006A0C02" w:rsidRDefault="006A0C02" w:rsidP="00D13FC2">
      <w:pPr>
        <w:pStyle w:val="Prrafodelista"/>
        <w:numPr>
          <w:ilvl w:val="0"/>
          <w:numId w:val="3"/>
        </w:numPr>
        <w:jc w:val="both"/>
        <w:rPr>
          <w:b/>
        </w:rPr>
      </w:pPr>
      <w:r>
        <w:rPr>
          <w:b/>
        </w:rPr>
        <w:t xml:space="preserve">Drogas y alcohol: </w:t>
      </w:r>
      <w:r>
        <w:t xml:space="preserve">El abuso de consumo de diversas drogas y alcohol aumenta considerablemente </w:t>
      </w:r>
      <w:r w:rsidR="00F64F9D">
        <w:t>la probabilidad de</w:t>
      </w:r>
      <w:r>
        <w:t xml:space="preserve"> padecer la enfermedad.</w:t>
      </w:r>
    </w:p>
    <w:p w14:paraId="5CF90836" w14:textId="77777777" w:rsidR="006A0C02" w:rsidRPr="006A0C02" w:rsidRDefault="006A0C02" w:rsidP="00D13FC2">
      <w:pPr>
        <w:pStyle w:val="Prrafodelista"/>
        <w:jc w:val="both"/>
        <w:rPr>
          <w:b/>
        </w:rPr>
      </w:pPr>
    </w:p>
    <w:p w14:paraId="22817F30" w14:textId="49E230C9" w:rsidR="006A0C02" w:rsidRPr="00894182" w:rsidRDefault="006A0C02" w:rsidP="00D13FC2">
      <w:pPr>
        <w:pStyle w:val="Prrafodelista"/>
        <w:numPr>
          <w:ilvl w:val="0"/>
          <w:numId w:val="3"/>
        </w:numPr>
        <w:jc w:val="both"/>
        <w:rPr>
          <w:b/>
        </w:rPr>
      </w:pPr>
      <w:r>
        <w:rPr>
          <w:b/>
        </w:rPr>
        <w:t xml:space="preserve">Antecedentes familiares: </w:t>
      </w:r>
      <w:r w:rsidR="001959B8">
        <w:t>Si algún familiar del individuo padece depresión, este es más propenso a que le afecte la enfermedad.</w:t>
      </w:r>
    </w:p>
    <w:p w14:paraId="71096B8D" w14:textId="4D25B4BB" w:rsidR="00894182" w:rsidRPr="00894182" w:rsidRDefault="0047784C" w:rsidP="00894182">
      <w:pPr>
        <w:jc w:val="both"/>
        <w:rPr>
          <w:b/>
        </w:rPr>
      </w:pPr>
      <w:r>
        <w:rPr>
          <w:b/>
        </w:rPr>
        <w:t xml:space="preserve"> </w:t>
      </w:r>
    </w:p>
    <w:p w14:paraId="50CC7D64" w14:textId="04FF329F" w:rsidR="00894182" w:rsidRDefault="00894182" w:rsidP="00894182">
      <w:pPr>
        <w:pStyle w:val="Prrafodelista"/>
        <w:jc w:val="both"/>
        <w:rPr>
          <w:b/>
        </w:rPr>
      </w:pPr>
    </w:p>
    <w:p w14:paraId="4D45C073" w14:textId="68DBF271" w:rsidR="00D37BAB" w:rsidRDefault="00D37BAB" w:rsidP="00894182">
      <w:pPr>
        <w:pStyle w:val="Prrafodelista"/>
        <w:jc w:val="both"/>
        <w:rPr>
          <w:b/>
        </w:rPr>
      </w:pPr>
    </w:p>
    <w:p w14:paraId="58F0DB0D" w14:textId="7F110DAF" w:rsidR="00D37BAB" w:rsidRDefault="00D37BAB" w:rsidP="00894182">
      <w:pPr>
        <w:pStyle w:val="Prrafodelista"/>
        <w:jc w:val="both"/>
        <w:rPr>
          <w:b/>
        </w:rPr>
      </w:pPr>
    </w:p>
    <w:p w14:paraId="4C46FBFE" w14:textId="1B670242" w:rsidR="00D37BAB" w:rsidRDefault="00D37BAB" w:rsidP="00894182">
      <w:pPr>
        <w:pStyle w:val="Prrafodelista"/>
        <w:jc w:val="both"/>
        <w:rPr>
          <w:b/>
        </w:rPr>
      </w:pPr>
    </w:p>
    <w:p w14:paraId="59CE5C2A" w14:textId="5DB4EADE" w:rsidR="00D37BAB" w:rsidRDefault="00D37BAB" w:rsidP="00894182">
      <w:pPr>
        <w:pStyle w:val="Prrafodelista"/>
        <w:jc w:val="both"/>
        <w:rPr>
          <w:b/>
        </w:rPr>
      </w:pPr>
    </w:p>
    <w:p w14:paraId="00A3414F" w14:textId="15BBB143" w:rsidR="00D37BAB" w:rsidRDefault="00D37BAB" w:rsidP="00894182">
      <w:pPr>
        <w:pStyle w:val="Prrafodelista"/>
        <w:jc w:val="both"/>
        <w:rPr>
          <w:b/>
        </w:rPr>
      </w:pPr>
    </w:p>
    <w:p w14:paraId="5C8C11A2" w14:textId="7C938275" w:rsidR="00D37BAB" w:rsidRDefault="00D37BAB" w:rsidP="00894182">
      <w:pPr>
        <w:pStyle w:val="Prrafodelista"/>
        <w:jc w:val="both"/>
        <w:rPr>
          <w:b/>
        </w:rPr>
      </w:pPr>
    </w:p>
    <w:p w14:paraId="4200CA20" w14:textId="77777777" w:rsidR="00D37BAB" w:rsidRPr="00894182" w:rsidRDefault="00D37BAB" w:rsidP="00894182">
      <w:pPr>
        <w:pStyle w:val="Prrafodelista"/>
        <w:jc w:val="both"/>
        <w:rPr>
          <w:b/>
        </w:rPr>
      </w:pPr>
    </w:p>
    <w:p w14:paraId="2D3321B1" w14:textId="77777777" w:rsidR="00413DDB" w:rsidRDefault="00413DDB" w:rsidP="00FF0465"/>
    <w:p w14:paraId="56FCAC3A" w14:textId="77777777" w:rsidR="005E1987" w:rsidRDefault="005E1987" w:rsidP="005E1987"/>
    <w:p w14:paraId="6DAE5267" w14:textId="793A91EA" w:rsidR="00894182" w:rsidRPr="00321D74" w:rsidRDefault="00B57FCD" w:rsidP="00321D74">
      <w:pPr>
        <w:pStyle w:val="Ttulo1"/>
        <w:numPr>
          <w:ilvl w:val="0"/>
          <w:numId w:val="10"/>
        </w:numPr>
        <w:rPr>
          <w:sz w:val="44"/>
          <w:szCs w:val="44"/>
        </w:rPr>
      </w:pPr>
      <w:bookmarkStart w:id="10" w:name="_Toc119516364"/>
      <w:r w:rsidRPr="00321D74">
        <w:rPr>
          <w:sz w:val="44"/>
          <w:szCs w:val="44"/>
        </w:rPr>
        <w:lastRenderedPageBreak/>
        <w:t>BASE DE DATOS UTILIZADA</w:t>
      </w:r>
      <w:bookmarkEnd w:id="10"/>
    </w:p>
    <w:p w14:paraId="47E6BCBE" w14:textId="535ED352" w:rsidR="00B57FCD" w:rsidRDefault="00B57FCD" w:rsidP="00D13FC2">
      <w:pPr>
        <w:jc w:val="both"/>
      </w:pPr>
      <w:r>
        <w:tab/>
      </w:r>
    </w:p>
    <w:p w14:paraId="7F9891DB" w14:textId="44F8A386" w:rsidR="00B57FCD" w:rsidRDefault="00CF0885" w:rsidP="00D13FC2">
      <w:pPr>
        <w:jc w:val="both"/>
      </w:pPr>
      <w:r>
        <w:t>Para este taller se hará uso de</w:t>
      </w:r>
      <w:r w:rsidR="0040569A">
        <w:t xml:space="preserve"> uno de los</w:t>
      </w:r>
      <w:r>
        <w:t xml:space="preserve"> sistema</w:t>
      </w:r>
      <w:r w:rsidR="0040569A">
        <w:t>s</w:t>
      </w:r>
      <w:r>
        <w:t xml:space="preserve"> de gestión de base de datos </w:t>
      </w:r>
      <w:r w:rsidR="00F22BB0">
        <w:t xml:space="preserve">relacional </w:t>
      </w:r>
      <w:r w:rsidR="0040569A">
        <w:t>más populares, “MYSQL</w:t>
      </w:r>
      <w:r>
        <w:t>”</w:t>
      </w:r>
      <w:r w:rsidR="0040569A">
        <w:t xml:space="preserve">. </w:t>
      </w:r>
    </w:p>
    <w:p w14:paraId="7D901D46" w14:textId="661C2F83" w:rsidR="00B677F2" w:rsidRPr="00571C4F" w:rsidRDefault="00B677F2" w:rsidP="00571C4F">
      <w:pPr>
        <w:pStyle w:val="Ttulo1"/>
        <w:rPr>
          <w:rFonts w:asciiTheme="minorHAnsi" w:hAnsiTheme="minorHAnsi" w:cstheme="minorHAnsi"/>
          <w:b/>
          <w:bCs/>
          <w:sz w:val="24"/>
          <w:szCs w:val="24"/>
          <w:u w:val="single"/>
        </w:rPr>
      </w:pPr>
      <w:bookmarkStart w:id="11" w:name="_Toc119516365"/>
      <w:r w:rsidRPr="00571C4F">
        <w:rPr>
          <w:rFonts w:asciiTheme="minorHAnsi" w:hAnsiTheme="minorHAnsi" w:cstheme="minorHAnsi"/>
          <w:b/>
          <w:bCs/>
          <w:sz w:val="24"/>
          <w:szCs w:val="24"/>
          <w:u w:val="single"/>
        </w:rPr>
        <w:t>Usos</w:t>
      </w:r>
      <w:bookmarkEnd w:id="11"/>
    </w:p>
    <w:p w14:paraId="6257A3C8" w14:textId="77777777" w:rsidR="006C796D" w:rsidRPr="000A30E1" w:rsidRDefault="006C796D" w:rsidP="006C796D">
      <w:pPr>
        <w:rPr>
          <w:lang w:val="es-ES"/>
        </w:rPr>
      </w:pPr>
    </w:p>
    <w:p w14:paraId="53969AC5" w14:textId="2876C232" w:rsidR="007B77F2" w:rsidRDefault="007B77F2" w:rsidP="00D13FC2">
      <w:pPr>
        <w:jc w:val="both"/>
      </w:pPr>
      <w:r>
        <w:t xml:space="preserve">MySQL es muy utilizado para en aplicaciones web en plataformas como Windows o Linux. Su popularidad con las aplicaciones web viene del hecho de que esta </w:t>
      </w:r>
      <w:r w:rsidR="006C796D">
        <w:t>está</w:t>
      </w:r>
      <w:r>
        <w:t xml:space="preserve"> muy </w:t>
      </w:r>
      <w:r w:rsidR="006C796D">
        <w:t>arraigad</w:t>
      </w:r>
      <w:r>
        <w:t>a PHP, que viene ligada a MySQL</w:t>
      </w:r>
      <w:r w:rsidR="005B75E5">
        <w:t>.</w:t>
      </w:r>
      <w:r>
        <w:t xml:space="preserve"> </w:t>
      </w:r>
    </w:p>
    <w:p w14:paraId="628B8335" w14:textId="6758D4AF" w:rsidR="00CF0885" w:rsidRPr="00D37BAB" w:rsidRDefault="00CF0885" w:rsidP="00D13FC2">
      <w:pPr>
        <w:pStyle w:val="Ttulo3"/>
        <w:jc w:val="both"/>
        <w:rPr>
          <w:u w:val="single"/>
        </w:rPr>
      </w:pPr>
    </w:p>
    <w:p w14:paraId="1B8CE0AB" w14:textId="32C0E0BB" w:rsidR="00642378" w:rsidRDefault="00CF0885" w:rsidP="00D13FC2">
      <w:pPr>
        <w:jc w:val="both"/>
      </w:pPr>
      <w:r w:rsidRPr="00D37BAB">
        <w:rPr>
          <w:b/>
          <w:bCs/>
          <w:u w:val="single"/>
        </w:rPr>
        <w:t>Características principales</w:t>
      </w:r>
      <w:r>
        <w:t>:</w:t>
      </w:r>
    </w:p>
    <w:p w14:paraId="0E46B59B" w14:textId="563C4792" w:rsidR="00F22BB0" w:rsidRDefault="00F22BB0" w:rsidP="00D13FC2">
      <w:pPr>
        <w:pStyle w:val="Prrafodelista"/>
        <w:numPr>
          <w:ilvl w:val="0"/>
          <w:numId w:val="5"/>
        </w:numPr>
        <w:jc w:val="both"/>
      </w:pPr>
      <w:r w:rsidRPr="00D37BAB">
        <w:rPr>
          <w:b/>
          <w:bCs/>
        </w:rPr>
        <w:t>Accesibilidad</w:t>
      </w:r>
      <w:r>
        <w:t>: MYSQL es un software de uso gratuito</w:t>
      </w:r>
      <w:r w:rsidR="004B5B50">
        <w:t xml:space="preserve">, </w:t>
      </w:r>
      <w:r w:rsidR="00BB3164">
        <w:t>también</w:t>
      </w:r>
      <w:r w:rsidR="004B5B50">
        <w:t xml:space="preserve"> </w:t>
      </w:r>
      <w:r w:rsidR="00BB3164">
        <w:t>requiere</w:t>
      </w:r>
      <w:r w:rsidR="004B5B50">
        <w:t xml:space="preserve"> muy pocos recursos a nivel de hardware</w:t>
      </w:r>
      <w:r w:rsidR="00BB3164">
        <w:t xml:space="preserve"> </w:t>
      </w:r>
      <w:r w:rsidR="00D37BAB">
        <w:t>y,</w:t>
      </w:r>
      <w:r w:rsidR="00BB3164">
        <w:t xml:space="preserve"> además, es Open Source</w:t>
      </w:r>
      <w:r w:rsidR="004B5B50">
        <w:t>.</w:t>
      </w:r>
    </w:p>
    <w:p w14:paraId="759301CB" w14:textId="6B71DBF4" w:rsidR="00F22BB0" w:rsidRDefault="00F22BB0" w:rsidP="00D13FC2">
      <w:pPr>
        <w:pStyle w:val="Prrafodelista"/>
        <w:jc w:val="both"/>
      </w:pPr>
    </w:p>
    <w:p w14:paraId="61A0E43A" w14:textId="7CC76B4A" w:rsidR="00F22BB0" w:rsidRDefault="00F22BB0" w:rsidP="00D13FC2">
      <w:pPr>
        <w:pStyle w:val="Prrafodelista"/>
        <w:numPr>
          <w:ilvl w:val="0"/>
          <w:numId w:val="5"/>
        </w:numPr>
        <w:jc w:val="both"/>
      </w:pPr>
      <w:r w:rsidRPr="00D37BAB">
        <w:rPr>
          <w:b/>
          <w:bCs/>
        </w:rPr>
        <w:t>Multiplataforma</w:t>
      </w:r>
      <w:r>
        <w:t>: MYSQL es compatible con muchos sistemas operativos, por lo que prácticamente puede instalarse en cualquier computadora</w:t>
      </w:r>
      <w:r w:rsidR="004B5B50">
        <w:t>.</w:t>
      </w:r>
    </w:p>
    <w:p w14:paraId="0D2964FD" w14:textId="77777777" w:rsidR="00F22BB0" w:rsidRDefault="00F22BB0" w:rsidP="00D13FC2">
      <w:pPr>
        <w:pStyle w:val="Prrafodelista"/>
        <w:jc w:val="both"/>
      </w:pPr>
    </w:p>
    <w:p w14:paraId="50B364A8" w14:textId="1F07E795" w:rsidR="00F22BB0" w:rsidRDefault="004B5B50" w:rsidP="00D13FC2">
      <w:pPr>
        <w:pStyle w:val="Prrafodelista"/>
        <w:numPr>
          <w:ilvl w:val="0"/>
          <w:numId w:val="5"/>
        </w:numPr>
        <w:jc w:val="both"/>
      </w:pPr>
      <w:r w:rsidRPr="00D37BAB">
        <w:rPr>
          <w:b/>
          <w:bCs/>
        </w:rPr>
        <w:t>Seguridad</w:t>
      </w:r>
      <w:r>
        <w:t xml:space="preserve">: MYSQL nos ofrece un sistema de </w:t>
      </w:r>
      <w:r w:rsidR="0040569A">
        <w:t xml:space="preserve">privilegios y </w:t>
      </w:r>
      <w:r>
        <w:t>encriptación de contraseñas</w:t>
      </w:r>
      <w:r w:rsidR="0040569A">
        <w:t>, por lo que podemos limitar o proveer acceso a ciertos usuarios.</w:t>
      </w:r>
    </w:p>
    <w:p w14:paraId="3E018805" w14:textId="77777777" w:rsidR="0040569A" w:rsidRDefault="0040569A" w:rsidP="00D13FC2">
      <w:pPr>
        <w:pStyle w:val="Prrafodelista"/>
        <w:jc w:val="both"/>
      </w:pPr>
    </w:p>
    <w:p w14:paraId="4845EF7E" w14:textId="09D3E4E5" w:rsidR="0040569A" w:rsidRDefault="0040569A" w:rsidP="00D13FC2">
      <w:pPr>
        <w:pStyle w:val="Prrafodelista"/>
        <w:numPr>
          <w:ilvl w:val="0"/>
          <w:numId w:val="5"/>
        </w:numPr>
        <w:jc w:val="both"/>
      </w:pPr>
      <w:r w:rsidRPr="00D37BAB">
        <w:rPr>
          <w:b/>
          <w:bCs/>
        </w:rPr>
        <w:t>Arquitectura</w:t>
      </w:r>
      <w:r>
        <w:t>: MYSQL permite que varios usuarios o clientes puedan acceder a los datos almacenados de forma simultánea, permitiendo mayor eficiencia en trabajos conjuntos.</w:t>
      </w:r>
    </w:p>
    <w:p w14:paraId="36E13CAD" w14:textId="77777777" w:rsidR="00BB3164" w:rsidRDefault="00BB3164" w:rsidP="00D13FC2">
      <w:pPr>
        <w:pStyle w:val="Prrafodelista"/>
        <w:jc w:val="both"/>
      </w:pPr>
    </w:p>
    <w:p w14:paraId="2100CDBB" w14:textId="50635612" w:rsidR="00BB3164" w:rsidRPr="000A30E1" w:rsidRDefault="00BB3164" w:rsidP="000A30E1">
      <w:pPr>
        <w:pStyle w:val="Ttulo1"/>
        <w:rPr>
          <w:rFonts w:asciiTheme="minorHAnsi" w:hAnsiTheme="minorHAnsi" w:cstheme="minorHAnsi"/>
          <w:b/>
          <w:bCs/>
          <w:sz w:val="24"/>
          <w:szCs w:val="24"/>
          <w:u w:val="single"/>
        </w:rPr>
      </w:pPr>
      <w:bookmarkStart w:id="12" w:name="_Toc119516366"/>
      <w:r w:rsidRPr="000A30E1">
        <w:rPr>
          <w:rFonts w:asciiTheme="minorHAnsi" w:hAnsiTheme="minorHAnsi" w:cstheme="minorHAnsi"/>
          <w:b/>
          <w:bCs/>
          <w:sz w:val="24"/>
          <w:szCs w:val="24"/>
          <w:u w:val="single"/>
        </w:rPr>
        <w:t>V</w:t>
      </w:r>
      <w:r w:rsidR="00B677F2" w:rsidRPr="000A30E1">
        <w:rPr>
          <w:rFonts w:asciiTheme="minorHAnsi" w:hAnsiTheme="minorHAnsi" w:cstheme="minorHAnsi"/>
          <w:b/>
          <w:bCs/>
          <w:sz w:val="24"/>
          <w:szCs w:val="24"/>
          <w:u w:val="single"/>
        </w:rPr>
        <w:t>entajas MySQL</w:t>
      </w:r>
      <w:bookmarkEnd w:id="12"/>
    </w:p>
    <w:p w14:paraId="679D152C" w14:textId="13966D8D" w:rsidR="00BB3164" w:rsidRPr="0048089E" w:rsidRDefault="00BB3164" w:rsidP="00D13FC2">
      <w:pPr>
        <w:jc w:val="both"/>
      </w:pPr>
    </w:p>
    <w:p w14:paraId="0CF574BF" w14:textId="11A62A25" w:rsidR="00BB3164" w:rsidRDefault="00F260B8" w:rsidP="00D13FC2">
      <w:pPr>
        <w:jc w:val="both"/>
      </w:pPr>
      <w:r>
        <w:t>Entre las ventajas que hacen que MYSQL sea preferido sobre otros SGBDD podemos encontrar:</w:t>
      </w:r>
    </w:p>
    <w:p w14:paraId="2B17848B" w14:textId="425550E4" w:rsidR="00F260B8" w:rsidRDefault="00F260B8" w:rsidP="00D13FC2">
      <w:pPr>
        <w:pStyle w:val="Prrafodelista"/>
        <w:numPr>
          <w:ilvl w:val="0"/>
          <w:numId w:val="6"/>
        </w:numPr>
        <w:jc w:val="both"/>
      </w:pPr>
      <w:r w:rsidRPr="00D37BAB">
        <w:rPr>
          <w:b/>
          <w:bCs/>
        </w:rPr>
        <w:t>Rapidez</w:t>
      </w:r>
      <w:r>
        <w:t xml:space="preserve">: Una de las cualidades más destacadas de MYSQL consiste en su alto rendimiento sin la </w:t>
      </w:r>
      <w:r w:rsidR="00D37BAB">
        <w:t>necesidad</w:t>
      </w:r>
      <w:r>
        <w:t xml:space="preserve"> de recursos externos para su optimización.</w:t>
      </w:r>
    </w:p>
    <w:p w14:paraId="5E0D09E0" w14:textId="77777777" w:rsidR="00D37BAB" w:rsidRDefault="00D37BAB" w:rsidP="00FF0465">
      <w:pPr>
        <w:pStyle w:val="Prrafodelista"/>
        <w:jc w:val="both"/>
      </w:pPr>
    </w:p>
    <w:p w14:paraId="54ACB4DC" w14:textId="52983DB0" w:rsidR="00F260B8" w:rsidRPr="00D37BAB" w:rsidRDefault="00F260B8" w:rsidP="00D13FC2">
      <w:pPr>
        <w:pStyle w:val="Prrafodelista"/>
        <w:numPr>
          <w:ilvl w:val="0"/>
          <w:numId w:val="6"/>
        </w:numPr>
        <w:jc w:val="both"/>
        <w:rPr>
          <w:b/>
          <w:bCs/>
        </w:rPr>
      </w:pPr>
      <w:r w:rsidRPr="00D37BAB">
        <w:rPr>
          <w:b/>
          <w:bCs/>
        </w:rPr>
        <w:t>Soporte</w:t>
      </w:r>
      <w:r>
        <w:rPr>
          <w:b/>
          <w:bCs/>
        </w:rPr>
        <w:t xml:space="preserve">:  </w:t>
      </w:r>
      <w:r>
        <w:t>MYSQL</w:t>
      </w:r>
      <w:r w:rsidR="004C1090">
        <w:t xml:space="preserve"> posee un amplio soporte técnico, el cual puede venir tanto de los desarrolladores como de la comunidad de usuarios.</w:t>
      </w:r>
    </w:p>
    <w:p w14:paraId="0CCD39D4" w14:textId="77777777" w:rsidR="004C1090" w:rsidRPr="00D37BAB" w:rsidRDefault="004C1090" w:rsidP="00D13FC2">
      <w:pPr>
        <w:pStyle w:val="Prrafodelista"/>
        <w:jc w:val="both"/>
        <w:rPr>
          <w:b/>
          <w:bCs/>
        </w:rPr>
      </w:pPr>
    </w:p>
    <w:p w14:paraId="3583652D" w14:textId="45B6A7E8" w:rsidR="004C1090" w:rsidRPr="00D37BAB" w:rsidRDefault="004C1090" w:rsidP="00D13FC2">
      <w:pPr>
        <w:pStyle w:val="Prrafodelista"/>
        <w:numPr>
          <w:ilvl w:val="0"/>
          <w:numId w:val="6"/>
        </w:numPr>
        <w:jc w:val="both"/>
        <w:rPr>
          <w:b/>
          <w:bCs/>
        </w:rPr>
      </w:pPr>
      <w:r>
        <w:rPr>
          <w:b/>
          <w:bCs/>
        </w:rPr>
        <w:t xml:space="preserve">Usabilidad: </w:t>
      </w:r>
      <w:r w:rsidRPr="00D37BAB">
        <w:t>La construcción de tablas e interacciones entre estas en MYSQL es posible siguiendo el lenguaje estándar</w:t>
      </w:r>
      <w:r>
        <w:t xml:space="preserve"> de</w:t>
      </w:r>
      <w:r w:rsidRPr="00D37BAB">
        <w:t xml:space="preserve"> SQL</w:t>
      </w:r>
      <w:r w:rsidR="008E2769">
        <w:t xml:space="preserve"> (INSERT, SELECT, etc.)</w:t>
      </w:r>
      <w:r>
        <w:t>.</w:t>
      </w:r>
    </w:p>
    <w:p w14:paraId="6CC4DBF4" w14:textId="77777777" w:rsidR="004C1090" w:rsidRPr="00D37BAB" w:rsidRDefault="004C1090" w:rsidP="00D13FC2">
      <w:pPr>
        <w:pStyle w:val="Prrafodelista"/>
        <w:jc w:val="both"/>
        <w:rPr>
          <w:b/>
          <w:bCs/>
        </w:rPr>
      </w:pPr>
    </w:p>
    <w:p w14:paraId="67A62ACD" w14:textId="6192A280" w:rsidR="004C1090" w:rsidRPr="00D37BAB" w:rsidRDefault="004C1090" w:rsidP="00D13FC2">
      <w:pPr>
        <w:pStyle w:val="Prrafodelista"/>
        <w:numPr>
          <w:ilvl w:val="0"/>
          <w:numId w:val="6"/>
        </w:numPr>
        <w:jc w:val="both"/>
        <w:rPr>
          <w:b/>
          <w:bCs/>
        </w:rPr>
      </w:pPr>
      <w:r>
        <w:rPr>
          <w:b/>
          <w:bCs/>
        </w:rPr>
        <w:t xml:space="preserve">Open Source: </w:t>
      </w:r>
      <w:r w:rsidRPr="00D37BAB">
        <w:t>Al ser de código abierto</w:t>
      </w:r>
      <w:r w:rsidR="003C4445" w:rsidRPr="00D37BAB">
        <w:t xml:space="preserve"> nos permite modificar el software de MYSQL para adaptarse a entornos específicos.</w:t>
      </w:r>
    </w:p>
    <w:p w14:paraId="6B9A1390" w14:textId="4131FA74" w:rsidR="00BB3164" w:rsidRDefault="00BB3164" w:rsidP="00BB3164"/>
    <w:p w14:paraId="356201FE" w14:textId="2F6E8D99" w:rsidR="00BB3164" w:rsidRDefault="00BB3164" w:rsidP="00BB3164"/>
    <w:p w14:paraId="54A66C28" w14:textId="77777777" w:rsidR="00FF0465" w:rsidRDefault="00FF0465" w:rsidP="00B677F2"/>
    <w:p w14:paraId="67E2C505" w14:textId="2D4FFB4F" w:rsidR="003C4445" w:rsidRPr="000A30E1" w:rsidRDefault="003C4445" w:rsidP="000A30E1">
      <w:pPr>
        <w:pStyle w:val="Ttulo1"/>
        <w:rPr>
          <w:rFonts w:asciiTheme="minorHAnsi" w:hAnsiTheme="minorHAnsi" w:cstheme="minorHAnsi"/>
          <w:b/>
          <w:bCs/>
          <w:sz w:val="24"/>
          <w:szCs w:val="24"/>
          <w:u w:val="single"/>
        </w:rPr>
      </w:pPr>
      <w:bookmarkStart w:id="13" w:name="_Toc119516367"/>
      <w:r w:rsidRPr="000A30E1">
        <w:rPr>
          <w:rFonts w:asciiTheme="minorHAnsi" w:hAnsiTheme="minorHAnsi" w:cstheme="minorHAnsi"/>
          <w:b/>
          <w:bCs/>
          <w:sz w:val="24"/>
          <w:szCs w:val="24"/>
          <w:u w:val="single"/>
        </w:rPr>
        <w:lastRenderedPageBreak/>
        <w:t>D</w:t>
      </w:r>
      <w:r w:rsidR="00B677F2" w:rsidRPr="000A30E1">
        <w:rPr>
          <w:rFonts w:asciiTheme="minorHAnsi" w:hAnsiTheme="minorHAnsi" w:cstheme="minorHAnsi"/>
          <w:b/>
          <w:bCs/>
          <w:sz w:val="24"/>
          <w:szCs w:val="24"/>
          <w:u w:val="single"/>
        </w:rPr>
        <w:t>esventajas MySQL</w:t>
      </w:r>
      <w:bookmarkEnd w:id="13"/>
    </w:p>
    <w:p w14:paraId="045CAA7F" w14:textId="424F0616" w:rsidR="003C4445" w:rsidRDefault="003C4445" w:rsidP="00D13FC2">
      <w:pPr>
        <w:jc w:val="both"/>
      </w:pPr>
    </w:p>
    <w:p w14:paraId="6CA95C12" w14:textId="72217D85" w:rsidR="00F64F9D" w:rsidRDefault="00F64F9D" w:rsidP="00D13FC2">
      <w:pPr>
        <w:jc w:val="both"/>
      </w:pPr>
      <w:r>
        <w:t>S</w:t>
      </w:r>
      <w:r w:rsidR="00B556A2">
        <w:t>i</w:t>
      </w:r>
      <w:r>
        <w:t xml:space="preserve"> bien se han nombrado numerosas ventajas en el uso de MYSQL, no se puede ignorar el hecho de que también tiene algunos inconvenientes que </w:t>
      </w:r>
      <w:r w:rsidR="00B556A2">
        <w:t>se deben tener en consideración al momento de hacer uso de este software</w:t>
      </w:r>
      <w:r w:rsidR="005E1987">
        <w:t>, entre algunas de ellas podemos encontrar:</w:t>
      </w:r>
    </w:p>
    <w:p w14:paraId="09D959C5" w14:textId="7255972E" w:rsidR="005E1987" w:rsidRDefault="005E1987" w:rsidP="00D13FC2">
      <w:pPr>
        <w:jc w:val="both"/>
      </w:pPr>
    </w:p>
    <w:p w14:paraId="0DF9652B" w14:textId="39FCFDF3" w:rsidR="003C4445" w:rsidRDefault="005E1987" w:rsidP="003C4445">
      <w:pPr>
        <w:pStyle w:val="Prrafodelista"/>
        <w:numPr>
          <w:ilvl w:val="0"/>
          <w:numId w:val="9"/>
        </w:numPr>
        <w:jc w:val="both"/>
      </w:pPr>
      <w:r>
        <w:t>A comparación de otros sistemas de gestión de BDD como PostgreSQL, no maneja de manera muy eficiente las BDD de gran volumen</w:t>
      </w:r>
      <w:r w:rsidR="00A51F6B">
        <w:t>, ya que tiende a presentar algunos fallos al hacer modificaciones</w:t>
      </w:r>
      <w:r w:rsidR="00710FF8">
        <w:t>.</w:t>
      </w:r>
    </w:p>
    <w:p w14:paraId="5555F63D" w14:textId="77777777" w:rsidR="005E1987" w:rsidRDefault="005E1987" w:rsidP="005E1987">
      <w:pPr>
        <w:pStyle w:val="Prrafodelista"/>
        <w:jc w:val="both"/>
      </w:pPr>
    </w:p>
    <w:p w14:paraId="34A2CE19" w14:textId="7FC16ADF" w:rsidR="005E1987" w:rsidRDefault="00710FF8" w:rsidP="005E1987">
      <w:pPr>
        <w:pStyle w:val="Prrafodelista"/>
        <w:numPr>
          <w:ilvl w:val="0"/>
          <w:numId w:val="9"/>
        </w:numPr>
        <w:jc w:val="both"/>
      </w:pPr>
      <w:r>
        <w:t>En MySQL varias de sus utilidades no se encuentran propiamente documentadas.</w:t>
      </w:r>
    </w:p>
    <w:p w14:paraId="0E962CDE" w14:textId="77777777" w:rsidR="00710FF8" w:rsidRDefault="00710FF8" w:rsidP="00710FF8">
      <w:pPr>
        <w:pStyle w:val="Prrafodelista"/>
      </w:pPr>
    </w:p>
    <w:p w14:paraId="3A2DEAD1" w14:textId="395DF393" w:rsidR="005B5165" w:rsidRDefault="007647CD" w:rsidP="005E1987">
      <w:pPr>
        <w:pStyle w:val="Prrafodelista"/>
        <w:numPr>
          <w:ilvl w:val="0"/>
          <w:numId w:val="9"/>
        </w:numPr>
        <w:jc w:val="both"/>
      </w:pPr>
      <w:r>
        <w:t>Finalmente, al utilizar MySQL por primera vez, nos encontraremos con el hecho de que, a diferencia de otros programas, no es tan intuitivo.</w:t>
      </w:r>
    </w:p>
    <w:p w14:paraId="645628C4" w14:textId="77777777" w:rsidR="005B5165" w:rsidRDefault="005B5165">
      <w:r>
        <w:br w:type="page"/>
      </w:r>
    </w:p>
    <w:p w14:paraId="08121936" w14:textId="7D62C1C9" w:rsidR="00710FF8" w:rsidRDefault="005B5165" w:rsidP="005B5165">
      <w:pPr>
        <w:pStyle w:val="Ttulo1"/>
        <w:numPr>
          <w:ilvl w:val="0"/>
          <w:numId w:val="10"/>
        </w:numPr>
        <w:rPr>
          <w:sz w:val="44"/>
          <w:szCs w:val="44"/>
        </w:rPr>
      </w:pPr>
      <w:bookmarkStart w:id="14" w:name="_Toc119516368"/>
      <w:r w:rsidRPr="005B5165">
        <w:rPr>
          <w:sz w:val="44"/>
          <w:szCs w:val="44"/>
        </w:rPr>
        <w:lastRenderedPageBreak/>
        <w:t>PREGUNTAS</w:t>
      </w:r>
      <w:bookmarkEnd w:id="14"/>
    </w:p>
    <w:p w14:paraId="1EFFE4D7" w14:textId="77777777" w:rsidR="00D7522F" w:rsidRDefault="00D7522F" w:rsidP="00D7522F">
      <w:pPr>
        <w:jc w:val="both"/>
      </w:pPr>
    </w:p>
    <w:p w14:paraId="57FD7F49" w14:textId="12C4C740" w:rsidR="00D7522F" w:rsidRDefault="00D7522F" w:rsidP="00B14E4F">
      <w:pPr>
        <w:jc w:val="both"/>
      </w:pPr>
      <w:r>
        <w:t xml:space="preserve">El cuestionario que se presenta a continuación consta de 10 temas o preguntas de igual ponderación </w:t>
      </w:r>
      <w:r w:rsidR="004E525B">
        <w:t xml:space="preserve">(10%) </w:t>
      </w:r>
      <w:r>
        <w:t>y 4 respuestas para cada una de las preguntas con una ponderación que va en una escala de 0 a 3, siendo 0 cuando el paciente no presente ningún tipo de anomalía o afinidad con respecto al tema consultado y 3 cuando el paciente está muy relacionado o presenta una afinidad alta con el tema tratado.</w:t>
      </w:r>
    </w:p>
    <w:p w14:paraId="0C70A1D7" w14:textId="1FD26AC4" w:rsidR="00D7522F" w:rsidRDefault="00D7522F" w:rsidP="00B14E4F">
      <w:pPr>
        <w:jc w:val="both"/>
      </w:pPr>
      <w:r>
        <w:t>Por su parte, el diseño del cuestionario entrega como valor máximo 30</w:t>
      </w:r>
      <w:r w:rsidR="004E525B">
        <w:t xml:space="preserve"> (treinta), lo que indica que el paciente presenta un diagnóstico de una depresión extrema. Por el contrario, el mínimo valor alcanzado 0 (cero) en el cuestionario indica que el paciente presenta síntomas que no están asociados a la depresión.</w:t>
      </w:r>
    </w:p>
    <w:p w14:paraId="0AEADA1A" w14:textId="5EDB1122" w:rsidR="004E525B" w:rsidRDefault="004E525B" w:rsidP="00B14E4F">
      <w:pPr>
        <w:jc w:val="both"/>
      </w:pPr>
      <w:r>
        <w:t xml:space="preserve">A </w:t>
      </w:r>
      <w:r w:rsidR="00A24853">
        <w:t>continuación,</w:t>
      </w:r>
      <w:r>
        <w:t xml:space="preserve"> se presenta e</w:t>
      </w:r>
      <w:r w:rsidR="00A24853">
        <w:t>l</w:t>
      </w:r>
      <w:r>
        <w:t xml:space="preserve"> cuestionario.</w:t>
      </w:r>
    </w:p>
    <w:p w14:paraId="7D0A5669" w14:textId="15C1F232" w:rsidR="00DA0752" w:rsidRDefault="00DA0752" w:rsidP="00B14E4F">
      <w:pPr>
        <w:pStyle w:val="Prrafodelista"/>
        <w:numPr>
          <w:ilvl w:val="0"/>
          <w:numId w:val="19"/>
        </w:numPr>
        <w:jc w:val="both"/>
      </w:pPr>
      <w:r>
        <w:t>Tema: Sociabilidad.</w:t>
      </w:r>
      <w:r w:rsidR="00036206">
        <w:t xml:space="preserve"> </w:t>
      </w:r>
      <w:r w:rsidR="00F02D98">
        <w:t xml:space="preserve">   </w:t>
      </w:r>
    </w:p>
    <w:p w14:paraId="7E160781" w14:textId="05796DD3" w:rsidR="00DA0752" w:rsidRDefault="00DA0752" w:rsidP="00B14E4F">
      <w:pPr>
        <w:pStyle w:val="Prrafodelista"/>
        <w:ind w:left="360"/>
        <w:jc w:val="both"/>
      </w:pPr>
      <w:r>
        <w:t>La pregunta es la siguiente:</w:t>
      </w:r>
    </w:p>
    <w:p w14:paraId="7E6F9905" w14:textId="295A356C" w:rsidR="00DA0752" w:rsidRDefault="00DA0752" w:rsidP="00B14E4F">
      <w:pPr>
        <w:pStyle w:val="Prrafodelista"/>
        <w:ind w:left="360"/>
        <w:jc w:val="both"/>
      </w:pPr>
      <w:r>
        <w:t>¿Ha visto afectada su capacidad de socializar últimamente?</w:t>
      </w:r>
    </w:p>
    <w:p w14:paraId="04C02FA1" w14:textId="77E7BCAD" w:rsidR="00DA0752" w:rsidRDefault="00DA0752" w:rsidP="00B14E4F">
      <w:pPr>
        <w:pStyle w:val="Prrafodelista"/>
        <w:ind w:left="360"/>
        <w:jc w:val="both"/>
      </w:pPr>
      <w:r>
        <w:t>0.- No he perdido interés por los demás</w:t>
      </w:r>
      <w:r w:rsidR="00A65AF2">
        <w:t>.</w:t>
      </w:r>
      <w:r>
        <w:t xml:space="preserve"> </w:t>
      </w:r>
    </w:p>
    <w:p w14:paraId="63E66C8F" w14:textId="103E22E0" w:rsidR="00DA0752" w:rsidRDefault="00DA0752" w:rsidP="00B14E4F">
      <w:pPr>
        <w:pStyle w:val="Prrafodelista"/>
        <w:ind w:left="360"/>
        <w:jc w:val="both"/>
      </w:pPr>
      <w:r>
        <w:t>1.- Estoy menos interesado en los demás que antes</w:t>
      </w:r>
      <w:r w:rsidR="00A65AF2">
        <w:t>.</w:t>
      </w:r>
    </w:p>
    <w:p w14:paraId="5C951EB6" w14:textId="3ACC9FC0" w:rsidR="00DA0752" w:rsidRDefault="00DA0752" w:rsidP="00B14E4F">
      <w:pPr>
        <w:pStyle w:val="Prrafodelista"/>
        <w:ind w:left="360"/>
        <w:jc w:val="both"/>
      </w:pPr>
      <w:r>
        <w:t>2.- He perdido la mayor parte de mi interés por los demás</w:t>
      </w:r>
      <w:r w:rsidR="00A65AF2">
        <w:t>.</w:t>
      </w:r>
    </w:p>
    <w:p w14:paraId="3DDA96D7" w14:textId="57196150" w:rsidR="00DA0752" w:rsidRDefault="00DA0752" w:rsidP="00B14E4F">
      <w:pPr>
        <w:pStyle w:val="Prrafodelista"/>
        <w:ind w:left="360"/>
        <w:jc w:val="both"/>
      </w:pPr>
      <w:r>
        <w:t>3.- He perdido todo el interés por los demás</w:t>
      </w:r>
      <w:r w:rsidR="00A65AF2">
        <w:t>.</w:t>
      </w:r>
    </w:p>
    <w:p w14:paraId="0013AD47" w14:textId="0DEB2A94" w:rsidR="00DA0752" w:rsidRDefault="00DA0752" w:rsidP="00B14E4F">
      <w:pPr>
        <w:pStyle w:val="Prrafodelista"/>
        <w:ind w:left="360"/>
        <w:jc w:val="both"/>
      </w:pPr>
    </w:p>
    <w:p w14:paraId="11CD2292" w14:textId="3E96185A" w:rsidR="00DA0752" w:rsidRDefault="00DA0752" w:rsidP="00B14E4F">
      <w:pPr>
        <w:pStyle w:val="Prrafodelista"/>
        <w:ind w:left="360"/>
        <w:jc w:val="both"/>
      </w:pPr>
      <w:r>
        <w:t xml:space="preserve">Se escogió esta pregunta ya que la interacción con otras personas es uno de los aspectos que más contribuyen a la salud mental de la persona. Si </w:t>
      </w:r>
      <w:r w:rsidR="00BD53C1">
        <w:t>la persona es privada del contacto humano</w:t>
      </w:r>
      <w:r w:rsidR="00A65AF2">
        <w:t xml:space="preserve">, </w:t>
      </w:r>
      <w:r w:rsidR="00BD53C1">
        <w:t>fácilmente puede deteriorarse su salud</w:t>
      </w:r>
      <w:r w:rsidR="00A65AF2">
        <w:t>.</w:t>
      </w:r>
    </w:p>
    <w:p w14:paraId="00BB4251" w14:textId="32023361" w:rsidR="00A65AF2" w:rsidRDefault="00A65AF2" w:rsidP="00B14E4F">
      <w:pPr>
        <w:pStyle w:val="Prrafodelista"/>
        <w:ind w:left="360"/>
        <w:jc w:val="both"/>
      </w:pPr>
    </w:p>
    <w:p w14:paraId="088823CB" w14:textId="446CEF50" w:rsidR="00A65AF2" w:rsidRDefault="00A65AF2" w:rsidP="00B14E4F">
      <w:pPr>
        <w:pStyle w:val="Prrafodelista"/>
        <w:numPr>
          <w:ilvl w:val="0"/>
          <w:numId w:val="19"/>
        </w:numPr>
        <w:jc w:val="both"/>
      </w:pPr>
      <w:r>
        <w:t>Tema: Productividad.</w:t>
      </w:r>
      <w:r w:rsidR="00036206">
        <w:t xml:space="preserve"> </w:t>
      </w:r>
    </w:p>
    <w:p w14:paraId="670BEF00" w14:textId="77777777" w:rsidR="00A65AF2" w:rsidRDefault="00A65AF2" w:rsidP="00B14E4F">
      <w:pPr>
        <w:pStyle w:val="Prrafodelista"/>
        <w:ind w:left="360"/>
        <w:jc w:val="both"/>
      </w:pPr>
      <w:r>
        <w:t>La pregunta es la siguiente:</w:t>
      </w:r>
    </w:p>
    <w:p w14:paraId="5B587313" w14:textId="267AF4F3" w:rsidR="00A65AF2" w:rsidRDefault="00A65AF2" w:rsidP="00B14E4F">
      <w:pPr>
        <w:pStyle w:val="Prrafodelista"/>
        <w:ind w:left="360"/>
        <w:jc w:val="both"/>
      </w:pPr>
      <w:r>
        <w:t>¿Qué tanto cree que se ha visto afectad</w:t>
      </w:r>
      <w:r w:rsidR="00517B77">
        <w:t>a</w:t>
      </w:r>
      <w:r>
        <w:t xml:space="preserve"> su </w:t>
      </w:r>
      <w:r w:rsidR="00517B77">
        <w:t>productividad</w:t>
      </w:r>
      <w:r>
        <w:t xml:space="preserve"> al momento de trabajar?</w:t>
      </w:r>
    </w:p>
    <w:p w14:paraId="31E183FA" w14:textId="6AADEA2E" w:rsidR="00A65AF2" w:rsidRDefault="00A65AF2" w:rsidP="00B14E4F">
      <w:pPr>
        <w:pStyle w:val="Prrafodelista"/>
        <w:ind w:left="360"/>
        <w:jc w:val="both"/>
      </w:pPr>
      <w:r>
        <w:t>0.- Trabajo igual que como lo hacía antes.</w:t>
      </w:r>
    </w:p>
    <w:p w14:paraId="25D4C4B2" w14:textId="2CFDDE13" w:rsidR="00A65AF2" w:rsidRDefault="00A65AF2" w:rsidP="00B14E4F">
      <w:pPr>
        <w:pStyle w:val="Prrafodelista"/>
        <w:ind w:left="360"/>
        <w:jc w:val="both"/>
      </w:pPr>
      <w:r>
        <w:t>1.- Me cuesta un poco más comenzar algo.</w:t>
      </w:r>
    </w:p>
    <w:p w14:paraId="128E0AC9" w14:textId="691F23D1" w:rsidR="00A65AF2" w:rsidRDefault="00A65AF2" w:rsidP="00B14E4F">
      <w:pPr>
        <w:pStyle w:val="Prrafodelista"/>
        <w:ind w:left="360"/>
        <w:jc w:val="both"/>
      </w:pPr>
      <w:r>
        <w:t>2.- Tengo que obligarme a hacer algo.</w:t>
      </w:r>
    </w:p>
    <w:p w14:paraId="55E811D4" w14:textId="03B72EBB" w:rsidR="00A65AF2" w:rsidRDefault="00A65AF2" w:rsidP="00B14E4F">
      <w:pPr>
        <w:pStyle w:val="Prrafodelista"/>
        <w:ind w:left="360"/>
        <w:jc w:val="both"/>
      </w:pPr>
      <w:r>
        <w:t>3.- No puedo empezar nada en absoluto.</w:t>
      </w:r>
    </w:p>
    <w:p w14:paraId="2588684B" w14:textId="7D15CD19" w:rsidR="00A65AF2" w:rsidRDefault="00A65AF2" w:rsidP="00B14E4F">
      <w:pPr>
        <w:pStyle w:val="Prrafodelista"/>
        <w:ind w:left="360"/>
        <w:jc w:val="both"/>
      </w:pPr>
    </w:p>
    <w:p w14:paraId="486A3FB4" w14:textId="0546C8A3" w:rsidR="00A65AF2" w:rsidRDefault="00A65AF2" w:rsidP="00B14E4F">
      <w:pPr>
        <w:pStyle w:val="Prrafodelista"/>
        <w:ind w:left="360"/>
        <w:jc w:val="both"/>
      </w:pPr>
      <w:r>
        <w:t xml:space="preserve">Se hace esta pregunta ya que, si el paciente sufre depresión, se ve fuertemente afectada su motivación y/o capacidad para hacer hasta las cosas más simples. Entonces </w:t>
      </w:r>
      <w:r w:rsidR="009244F1">
        <w:t xml:space="preserve">se necesita </w:t>
      </w:r>
      <w:r>
        <w:t xml:space="preserve">averiguar que tanto </w:t>
      </w:r>
      <w:r w:rsidR="009244F1">
        <w:t>cree el paciente que se vio afectada su productividad.</w:t>
      </w:r>
    </w:p>
    <w:p w14:paraId="078BCF10" w14:textId="77777777" w:rsidR="009244F1" w:rsidRDefault="009244F1" w:rsidP="00B14E4F">
      <w:pPr>
        <w:pStyle w:val="Prrafodelista"/>
        <w:ind w:left="360"/>
        <w:jc w:val="both"/>
      </w:pPr>
    </w:p>
    <w:p w14:paraId="4C78FD4D" w14:textId="2402D141" w:rsidR="009244F1" w:rsidRDefault="009244F1" w:rsidP="00B14E4F">
      <w:pPr>
        <w:pStyle w:val="Prrafodelista"/>
        <w:numPr>
          <w:ilvl w:val="0"/>
          <w:numId w:val="19"/>
        </w:numPr>
        <w:jc w:val="both"/>
      </w:pPr>
      <w:r>
        <w:t>Tema: Pensamientos.</w:t>
      </w:r>
    </w:p>
    <w:p w14:paraId="1B22813C" w14:textId="52F8E703" w:rsidR="009244F1" w:rsidRDefault="009244F1" w:rsidP="00B14E4F">
      <w:pPr>
        <w:pStyle w:val="Prrafodelista"/>
        <w:ind w:left="360"/>
        <w:jc w:val="both"/>
      </w:pPr>
      <w:r>
        <w:t>La pregunta es la siguiente:</w:t>
      </w:r>
    </w:p>
    <w:p w14:paraId="31C34AD0" w14:textId="18229497" w:rsidR="009244F1" w:rsidRDefault="009244F1" w:rsidP="00B14E4F">
      <w:pPr>
        <w:pStyle w:val="Prrafodelista"/>
        <w:ind w:left="360"/>
        <w:jc w:val="both"/>
      </w:pPr>
      <w:r>
        <w:t>¿Ha tenido alguna vez pensamientos respecto al suicidio?</w:t>
      </w:r>
    </w:p>
    <w:p w14:paraId="01AB1A5C" w14:textId="25838BDA" w:rsidR="009244F1" w:rsidRDefault="009244F1" w:rsidP="00B14E4F">
      <w:pPr>
        <w:pStyle w:val="Prrafodelista"/>
        <w:ind w:left="360"/>
        <w:jc w:val="both"/>
      </w:pPr>
      <w:r>
        <w:t>0.- No he tenido ningún pensamiento de suicidio.</w:t>
      </w:r>
    </w:p>
    <w:p w14:paraId="37C5B6C1" w14:textId="42990289" w:rsidR="009244F1" w:rsidRDefault="009244F1" w:rsidP="00B14E4F">
      <w:pPr>
        <w:pStyle w:val="Prrafodelista"/>
        <w:ind w:left="360"/>
        <w:jc w:val="both"/>
      </w:pPr>
      <w:r>
        <w:t>1.- A veces pienso en el suicidio, pero no creo que lo haría.</w:t>
      </w:r>
    </w:p>
    <w:p w14:paraId="1C278C32" w14:textId="227CB6F5" w:rsidR="009244F1" w:rsidRDefault="009244F1" w:rsidP="00B14E4F">
      <w:pPr>
        <w:pStyle w:val="Prrafodelista"/>
        <w:ind w:left="360"/>
        <w:jc w:val="both"/>
      </w:pPr>
      <w:r>
        <w:t>2.- Pienso constantemente en suicidarme.</w:t>
      </w:r>
    </w:p>
    <w:p w14:paraId="212B11AD" w14:textId="14A89584" w:rsidR="009244F1" w:rsidRDefault="009244F1" w:rsidP="00B14E4F">
      <w:pPr>
        <w:pStyle w:val="Prrafodelista"/>
        <w:ind w:left="360"/>
        <w:jc w:val="both"/>
      </w:pPr>
      <w:r>
        <w:t>3.- Me suicidaría si tuviese la oportunidad.</w:t>
      </w:r>
    </w:p>
    <w:p w14:paraId="37A2B432" w14:textId="03032188" w:rsidR="00A65AF2" w:rsidRDefault="00A65AF2" w:rsidP="00B14E4F">
      <w:pPr>
        <w:pStyle w:val="Prrafodelista"/>
        <w:ind w:left="360"/>
        <w:jc w:val="both"/>
      </w:pPr>
    </w:p>
    <w:p w14:paraId="2A2A1721" w14:textId="256BC6EB" w:rsidR="009244F1" w:rsidRDefault="009244F1" w:rsidP="00B14E4F">
      <w:pPr>
        <w:pStyle w:val="Prrafodelista"/>
        <w:ind w:left="360"/>
        <w:jc w:val="both"/>
      </w:pPr>
      <w:r>
        <w:lastRenderedPageBreak/>
        <w:t>Si bien el tema del suicidio es bastante sensible, hacemos esta pregunta ya que la idea del suicidio no es ajena a los pacientes con depresión. Entonces es pertinente saber si el paciente tiene este tipo de pensamientos y, si los tiene, saber que tan frecuente son.</w:t>
      </w:r>
    </w:p>
    <w:p w14:paraId="681F11A8" w14:textId="77777777" w:rsidR="00AC75CD" w:rsidRDefault="00AC75CD" w:rsidP="00B14E4F">
      <w:pPr>
        <w:jc w:val="both"/>
      </w:pPr>
    </w:p>
    <w:p w14:paraId="44BFE401" w14:textId="76AF7686" w:rsidR="0055256C" w:rsidRDefault="0055256C" w:rsidP="00B14E4F">
      <w:pPr>
        <w:pStyle w:val="Prrafodelista"/>
        <w:numPr>
          <w:ilvl w:val="0"/>
          <w:numId w:val="19"/>
        </w:numPr>
        <w:jc w:val="both"/>
      </w:pPr>
      <w:r>
        <w:t>Tema: Autopercepción</w:t>
      </w:r>
    </w:p>
    <w:p w14:paraId="4462F7AD" w14:textId="425899F6" w:rsidR="0055256C" w:rsidRDefault="0055256C" w:rsidP="00B14E4F">
      <w:pPr>
        <w:pStyle w:val="Prrafodelista"/>
        <w:ind w:left="360"/>
        <w:jc w:val="both"/>
      </w:pPr>
      <w:r>
        <w:t>La pregunta es la siguiente:</w:t>
      </w:r>
    </w:p>
    <w:p w14:paraId="5C173893" w14:textId="7A724579" w:rsidR="0055256C" w:rsidRDefault="00C56AC4" w:rsidP="00B14E4F">
      <w:pPr>
        <w:pStyle w:val="Prrafodelista"/>
        <w:ind w:left="360"/>
        <w:jc w:val="both"/>
      </w:pPr>
      <w:r>
        <w:t xml:space="preserve">¿Cómo se ha sentido </w:t>
      </w:r>
      <w:r w:rsidR="00823EAA">
        <w:t>con relación a</w:t>
      </w:r>
      <w:r>
        <w:t xml:space="preserve"> si mismo últimamente</w:t>
      </w:r>
      <w:r w:rsidR="0055256C">
        <w:t>?</w:t>
      </w:r>
    </w:p>
    <w:p w14:paraId="14CFE244" w14:textId="5F016FA6" w:rsidR="00C56AC4" w:rsidRDefault="00C56AC4" w:rsidP="00B14E4F">
      <w:pPr>
        <w:pStyle w:val="Prrafodelista"/>
        <w:ind w:left="360"/>
        <w:jc w:val="both"/>
      </w:pPr>
      <w:r>
        <w:t>0.- Creo que estoy bien con mi mismo.</w:t>
      </w:r>
    </w:p>
    <w:p w14:paraId="3797D1E4" w14:textId="0F990356" w:rsidR="00C56AC4" w:rsidRDefault="00C56AC4" w:rsidP="00B14E4F">
      <w:pPr>
        <w:pStyle w:val="Prrafodelista"/>
        <w:ind w:left="360"/>
        <w:jc w:val="both"/>
      </w:pPr>
      <w:r>
        <w:t xml:space="preserve">1.- Estoy decepcionado de </w:t>
      </w:r>
      <w:r w:rsidR="00823EAA">
        <w:t>mí</w:t>
      </w:r>
      <w:r>
        <w:t xml:space="preserve"> mismo.</w:t>
      </w:r>
    </w:p>
    <w:p w14:paraId="530FDCBA" w14:textId="2250B796" w:rsidR="00C56AC4" w:rsidRDefault="00C56AC4" w:rsidP="00B14E4F">
      <w:pPr>
        <w:pStyle w:val="Prrafodelista"/>
        <w:ind w:left="360"/>
        <w:jc w:val="both"/>
      </w:pPr>
      <w:r>
        <w:t>2.- Siento vergüenza de mí mismo.</w:t>
      </w:r>
    </w:p>
    <w:p w14:paraId="5269A82C" w14:textId="58A4E925" w:rsidR="00C56AC4" w:rsidRDefault="00C56AC4" w:rsidP="00B14E4F">
      <w:pPr>
        <w:pStyle w:val="Prrafodelista"/>
        <w:ind w:left="360"/>
        <w:jc w:val="both"/>
      </w:pPr>
      <w:r>
        <w:t>3.- Me odio a mí mismo.</w:t>
      </w:r>
    </w:p>
    <w:p w14:paraId="58576F42" w14:textId="2517E8D1" w:rsidR="0055256C" w:rsidRPr="009365C1" w:rsidRDefault="00C56AC4" w:rsidP="00B14E4F">
      <w:pPr>
        <w:jc w:val="both"/>
      </w:pPr>
      <w:r w:rsidRPr="009365C1">
        <w:t xml:space="preserve">Se realiza esta pregunta ya que es importante </w:t>
      </w:r>
      <w:r w:rsidR="009365C1" w:rsidRPr="009365C1">
        <w:t>conocer la capacidad de resiliencia del paciente.</w:t>
      </w:r>
    </w:p>
    <w:p w14:paraId="0360BA7B" w14:textId="77777777" w:rsidR="0049168E" w:rsidRDefault="0049168E" w:rsidP="00B14E4F">
      <w:pPr>
        <w:jc w:val="both"/>
      </w:pPr>
    </w:p>
    <w:p w14:paraId="10602DB5" w14:textId="1533C864" w:rsidR="0055256C" w:rsidRDefault="0049168E" w:rsidP="00B14E4F">
      <w:pPr>
        <w:pStyle w:val="Prrafodelista"/>
        <w:numPr>
          <w:ilvl w:val="0"/>
          <w:numId w:val="19"/>
        </w:numPr>
        <w:jc w:val="both"/>
      </w:pPr>
      <w:r>
        <w:t xml:space="preserve">Tema: </w:t>
      </w:r>
      <w:r w:rsidR="00356F49">
        <w:t>Cansancio</w:t>
      </w:r>
    </w:p>
    <w:p w14:paraId="5D432327" w14:textId="3820FB5F" w:rsidR="00A65AF2" w:rsidRDefault="00356F49" w:rsidP="00B14E4F">
      <w:pPr>
        <w:pStyle w:val="Prrafodelista"/>
        <w:ind w:left="360"/>
        <w:jc w:val="both"/>
      </w:pPr>
      <w:r>
        <w:t>La pregunta es la siguiente:</w:t>
      </w:r>
    </w:p>
    <w:p w14:paraId="645835FD" w14:textId="5A23D5DE" w:rsidR="00356F49" w:rsidRDefault="00356F49" w:rsidP="00B14E4F">
      <w:pPr>
        <w:pStyle w:val="Prrafodelista"/>
        <w:ind w:left="360"/>
        <w:jc w:val="both"/>
      </w:pPr>
      <w:r>
        <w:t>¿Qué tan agotado se ha sentido últimamente?</w:t>
      </w:r>
    </w:p>
    <w:p w14:paraId="2BD08B41" w14:textId="1C210DF6" w:rsidR="00356F49" w:rsidRDefault="00356F49" w:rsidP="00B14E4F">
      <w:pPr>
        <w:pStyle w:val="Prrafodelista"/>
        <w:ind w:left="360"/>
        <w:jc w:val="both"/>
      </w:pPr>
      <w:r>
        <w:t>0.- No me siento más cansado de lo norm</w:t>
      </w:r>
    </w:p>
    <w:p w14:paraId="72ACED88" w14:textId="3A118E29" w:rsidR="00356F49" w:rsidRDefault="00356F49" w:rsidP="00B14E4F">
      <w:pPr>
        <w:pStyle w:val="Prrafodelista"/>
        <w:ind w:left="360"/>
        <w:jc w:val="both"/>
      </w:pPr>
      <w:r>
        <w:t>1.- Me canso más fácilmente que antes</w:t>
      </w:r>
    </w:p>
    <w:p w14:paraId="4E87A032" w14:textId="005E7CA9" w:rsidR="00356F49" w:rsidRDefault="00356F49" w:rsidP="00B14E4F">
      <w:pPr>
        <w:pStyle w:val="Prrafodelista"/>
        <w:ind w:left="360"/>
        <w:jc w:val="both"/>
      </w:pPr>
      <w:r>
        <w:t>2.- Me canso cuando hago cualquier cosa</w:t>
      </w:r>
    </w:p>
    <w:p w14:paraId="43E12048" w14:textId="44E42DFD" w:rsidR="00356F49" w:rsidRDefault="00356F49" w:rsidP="00B14E4F">
      <w:pPr>
        <w:pStyle w:val="Prrafodelista"/>
        <w:ind w:left="360"/>
        <w:jc w:val="both"/>
      </w:pPr>
      <w:r>
        <w:t>3.- Estoy demasiado cansado como para hacer cualquier cosa</w:t>
      </w:r>
    </w:p>
    <w:p w14:paraId="660DDC38" w14:textId="737C2231" w:rsidR="0055256C" w:rsidRDefault="00356F49" w:rsidP="00B14E4F">
      <w:pPr>
        <w:jc w:val="both"/>
      </w:pPr>
      <w:r>
        <w:t>Se puede considerar una pregunta pertinente ya que la depresión conlleva una pérdida del interés en</w:t>
      </w:r>
      <w:r w:rsidR="00C05C7A">
        <w:t xml:space="preserve"> cosas como los</w:t>
      </w:r>
      <w:r>
        <w:t xml:space="preserve"> pasatiempos y con ello disminuyen los niveles de energía</w:t>
      </w:r>
      <w:r w:rsidR="008034A1">
        <w:t>.</w:t>
      </w:r>
      <w:r>
        <w:t xml:space="preserve"> </w:t>
      </w:r>
      <w:r w:rsidR="008034A1">
        <w:t xml:space="preserve">Y, siendo el cansancio a largo plazo un síntoma de la depresión, se debe obtener información sobre en </w:t>
      </w:r>
      <w:r w:rsidR="00D31F0E">
        <w:t>qué</w:t>
      </w:r>
      <w:r w:rsidR="008034A1">
        <w:t xml:space="preserve"> </w:t>
      </w:r>
      <w:r w:rsidR="00AA0715">
        <w:t>frecuencia</w:t>
      </w:r>
      <w:r w:rsidR="008034A1">
        <w:t xml:space="preserve"> experimenta esta sensación el paciente.</w:t>
      </w:r>
    </w:p>
    <w:p w14:paraId="258AD5F2" w14:textId="5A3E59AA" w:rsidR="00E63E20" w:rsidRDefault="00E63E20" w:rsidP="00B14E4F">
      <w:pPr>
        <w:jc w:val="both"/>
      </w:pPr>
    </w:p>
    <w:p w14:paraId="2502A3CE" w14:textId="27759294" w:rsidR="00E63E20" w:rsidRDefault="00E63E20" w:rsidP="00B14E4F">
      <w:pPr>
        <w:pStyle w:val="Prrafodelista"/>
        <w:numPr>
          <w:ilvl w:val="0"/>
          <w:numId w:val="19"/>
        </w:numPr>
        <w:jc w:val="both"/>
      </w:pPr>
      <w:r>
        <w:t>Tema: Pérdida de</w:t>
      </w:r>
      <w:r w:rsidR="0099684A">
        <w:t>l apetito sexual</w:t>
      </w:r>
    </w:p>
    <w:p w14:paraId="51AA6633" w14:textId="729A338D" w:rsidR="00E63E20" w:rsidRDefault="00E63E20" w:rsidP="00B14E4F">
      <w:pPr>
        <w:pStyle w:val="Prrafodelista"/>
        <w:ind w:left="360"/>
        <w:jc w:val="both"/>
      </w:pPr>
      <w:r>
        <w:t>La pregunta es la siguiente:</w:t>
      </w:r>
    </w:p>
    <w:p w14:paraId="20B8AF52" w14:textId="157E7937" w:rsidR="00E63E20" w:rsidRDefault="00E63E20" w:rsidP="00B14E4F">
      <w:pPr>
        <w:pStyle w:val="Prrafodelista"/>
        <w:ind w:left="360"/>
        <w:jc w:val="both"/>
      </w:pPr>
      <w:r>
        <w:t>¿Ha</w:t>
      </w:r>
      <w:r w:rsidR="0099684A">
        <w:t xml:space="preserve"> sentido una falta del deseo sexual últimamente</w:t>
      </w:r>
      <w:r>
        <w:t>?</w:t>
      </w:r>
    </w:p>
    <w:p w14:paraId="2FFCEACE" w14:textId="30C5DA0B" w:rsidR="0099684A" w:rsidRDefault="0099684A" w:rsidP="00B14E4F">
      <w:pPr>
        <w:pStyle w:val="Prrafodelista"/>
        <w:ind w:left="360"/>
        <w:jc w:val="both"/>
      </w:pPr>
      <w:r>
        <w:t>0.- No he sentido ningún cambio en mi interés.</w:t>
      </w:r>
    </w:p>
    <w:p w14:paraId="5472FDF3" w14:textId="0339C91B" w:rsidR="0099684A" w:rsidRDefault="0099684A" w:rsidP="00B14E4F">
      <w:pPr>
        <w:pStyle w:val="Prrafodelista"/>
        <w:ind w:left="360"/>
        <w:jc w:val="both"/>
      </w:pPr>
      <w:r>
        <w:t>1.- Me siento menos interesado en el sexo que antes.</w:t>
      </w:r>
    </w:p>
    <w:p w14:paraId="655DA7DB" w14:textId="70E232DA" w:rsidR="0099684A" w:rsidRDefault="0099684A" w:rsidP="00B14E4F">
      <w:pPr>
        <w:pStyle w:val="Prrafodelista"/>
        <w:ind w:left="360"/>
        <w:jc w:val="both"/>
      </w:pPr>
      <w:r>
        <w:t>2.- Estoy mucho menos interesado por el sexo.</w:t>
      </w:r>
    </w:p>
    <w:p w14:paraId="19DFED0E" w14:textId="12F1E8B0" w:rsidR="0099684A" w:rsidRDefault="0099684A" w:rsidP="00B14E4F">
      <w:pPr>
        <w:pStyle w:val="Prrafodelista"/>
        <w:ind w:left="360"/>
        <w:jc w:val="both"/>
      </w:pPr>
      <w:r>
        <w:t>3.- He perdido totalmente mi interés por el sexo.</w:t>
      </w:r>
    </w:p>
    <w:p w14:paraId="2A0AABCF" w14:textId="48698991" w:rsidR="0055256C" w:rsidRDefault="0099684A" w:rsidP="00B14E4F">
      <w:pPr>
        <w:jc w:val="both"/>
      </w:pPr>
      <w:r>
        <w:t>Es importante la retroalimentación de esta pregunta ya que, si bien no todas las personas con disfunción sexual tienen depresión, un gran porcentaje de estas l</w:t>
      </w:r>
      <w:r w:rsidR="00CA5FD1">
        <w:t>a padecen</w:t>
      </w:r>
      <w:r w:rsidR="00AC75CD">
        <w:t>,</w:t>
      </w:r>
      <w:r w:rsidR="00CA5FD1">
        <w:t xml:space="preserve"> siendo este uno de los principales síntomas de la depresión.</w:t>
      </w:r>
    </w:p>
    <w:p w14:paraId="13CF4F67" w14:textId="165A2E02" w:rsidR="00AC75CD" w:rsidRDefault="00AC75CD" w:rsidP="00B14E4F">
      <w:pPr>
        <w:jc w:val="both"/>
      </w:pPr>
    </w:p>
    <w:p w14:paraId="1CA3CC02" w14:textId="52D634EE" w:rsidR="00073037" w:rsidRDefault="00073037" w:rsidP="00B14E4F">
      <w:pPr>
        <w:jc w:val="both"/>
      </w:pPr>
    </w:p>
    <w:p w14:paraId="7EB95DE2" w14:textId="2853959F" w:rsidR="00073037" w:rsidRDefault="00073037" w:rsidP="00B14E4F">
      <w:pPr>
        <w:jc w:val="both"/>
      </w:pPr>
    </w:p>
    <w:p w14:paraId="299FCB9B" w14:textId="14A9D677" w:rsidR="00073037" w:rsidRDefault="00073037" w:rsidP="00B14E4F">
      <w:pPr>
        <w:jc w:val="both"/>
      </w:pPr>
    </w:p>
    <w:p w14:paraId="52955A1D" w14:textId="64A440ED" w:rsidR="00073037" w:rsidRDefault="00073037" w:rsidP="00B14E4F">
      <w:pPr>
        <w:jc w:val="both"/>
      </w:pPr>
    </w:p>
    <w:p w14:paraId="2F127247" w14:textId="27DACB0B" w:rsidR="00AC75CD" w:rsidRDefault="00AC75CD" w:rsidP="00B14E4F">
      <w:pPr>
        <w:pStyle w:val="Prrafodelista"/>
        <w:numPr>
          <w:ilvl w:val="0"/>
          <w:numId w:val="19"/>
        </w:numPr>
        <w:jc w:val="both"/>
      </w:pPr>
      <w:r>
        <w:lastRenderedPageBreak/>
        <w:t>Tema: Insomnio</w:t>
      </w:r>
      <w:r w:rsidR="00C05C7A">
        <w:t xml:space="preserve"> o hipersomnia</w:t>
      </w:r>
    </w:p>
    <w:p w14:paraId="231A411C" w14:textId="1CF2C393" w:rsidR="00AC75CD" w:rsidRDefault="00AC75CD" w:rsidP="00B14E4F">
      <w:pPr>
        <w:pStyle w:val="Prrafodelista"/>
        <w:ind w:left="360"/>
        <w:jc w:val="both"/>
      </w:pPr>
      <w:r>
        <w:t>La pregunta es la siguiente:</w:t>
      </w:r>
    </w:p>
    <w:p w14:paraId="56E909CC" w14:textId="0ACBC4BD" w:rsidR="00D13FC2" w:rsidRDefault="00AC75CD" w:rsidP="00B14E4F">
      <w:pPr>
        <w:pStyle w:val="Prrafodelista"/>
        <w:ind w:left="360"/>
        <w:jc w:val="both"/>
      </w:pPr>
      <w:r>
        <w:t>¿Qué tan bien duerme en general?</w:t>
      </w:r>
    </w:p>
    <w:p w14:paraId="46474FDD" w14:textId="214B5B0A" w:rsidR="00AC75CD" w:rsidRDefault="00AC75CD" w:rsidP="00B14E4F">
      <w:pPr>
        <w:pStyle w:val="Prrafodelista"/>
        <w:ind w:left="360"/>
        <w:jc w:val="both"/>
      </w:pPr>
      <w:r>
        <w:t>0.- Duermo igual que siempre.</w:t>
      </w:r>
    </w:p>
    <w:p w14:paraId="7DAA7169" w14:textId="44A7E8A3" w:rsidR="00AC75CD" w:rsidRDefault="00AC75CD" w:rsidP="00B14E4F">
      <w:pPr>
        <w:pStyle w:val="Prrafodelista"/>
        <w:ind w:left="360"/>
        <w:jc w:val="both"/>
      </w:pPr>
      <w:r>
        <w:t xml:space="preserve">1.- </w:t>
      </w:r>
      <w:r w:rsidR="00BD53C1">
        <w:t>D</w:t>
      </w:r>
      <w:r>
        <w:t xml:space="preserve">uermo </w:t>
      </w:r>
      <w:r w:rsidR="009365C1">
        <w:t>menos o más que</w:t>
      </w:r>
      <w:r>
        <w:t xml:space="preserve"> antes.</w:t>
      </w:r>
    </w:p>
    <w:p w14:paraId="51E1EE3A" w14:textId="55A38717" w:rsidR="003C4F2D" w:rsidRDefault="00AC75CD" w:rsidP="00B14E4F">
      <w:pPr>
        <w:pStyle w:val="Prrafodelista"/>
        <w:ind w:left="360"/>
        <w:jc w:val="both"/>
      </w:pPr>
      <w:r>
        <w:t xml:space="preserve">2.- Me despierto antes de lo </w:t>
      </w:r>
      <w:r w:rsidR="002D6B35">
        <w:t>debido</w:t>
      </w:r>
      <w:r>
        <w:t xml:space="preserve"> </w:t>
      </w:r>
      <w:r w:rsidR="002D6B35">
        <w:t xml:space="preserve">y </w:t>
      </w:r>
      <w:r>
        <w:t>me resulta difícil volver a dormir</w:t>
      </w:r>
      <w:r w:rsidR="002D6B35">
        <w:t xml:space="preserve"> o me despierto </w:t>
      </w:r>
      <w:r w:rsidR="003C4F2D">
        <w:t xml:space="preserve">  </w:t>
      </w:r>
    </w:p>
    <w:p w14:paraId="7ADFAE05" w14:textId="1B30AF42" w:rsidR="00AC75CD" w:rsidRDefault="003C4F2D" w:rsidP="00B14E4F">
      <w:pPr>
        <w:pStyle w:val="Prrafodelista"/>
        <w:ind w:left="360"/>
        <w:jc w:val="both"/>
      </w:pPr>
      <w:r>
        <w:t xml:space="preserve">      </w:t>
      </w:r>
      <w:r w:rsidR="002D6B35">
        <w:t>después de lo debido</w:t>
      </w:r>
      <w:r w:rsidR="00AC75CD">
        <w:t>.</w:t>
      </w:r>
    </w:p>
    <w:p w14:paraId="4EDEF415" w14:textId="15E4CEE0" w:rsidR="00AC75CD" w:rsidRDefault="00AC75CD" w:rsidP="00B14E4F">
      <w:pPr>
        <w:pStyle w:val="Prrafodelista"/>
        <w:ind w:left="360"/>
        <w:jc w:val="both"/>
      </w:pPr>
      <w:r>
        <w:t xml:space="preserve">3.- Me despierto varias horas antes de lo </w:t>
      </w:r>
      <w:r w:rsidR="002D6B35">
        <w:t>debido</w:t>
      </w:r>
      <w:r>
        <w:t xml:space="preserve"> y no puedo volver a dormirme</w:t>
      </w:r>
      <w:r w:rsidR="002D6B35">
        <w:t xml:space="preserve"> o duermo mucho más de lo debido</w:t>
      </w:r>
      <w:r>
        <w:t>.</w:t>
      </w:r>
    </w:p>
    <w:p w14:paraId="39205589" w14:textId="287E41DC" w:rsidR="00AC75CD" w:rsidRDefault="00AC75CD" w:rsidP="00B14E4F">
      <w:pPr>
        <w:pStyle w:val="Prrafodelista"/>
        <w:ind w:left="360"/>
        <w:jc w:val="both"/>
      </w:pPr>
    </w:p>
    <w:p w14:paraId="0EB16DA4" w14:textId="4DDB2D3E" w:rsidR="00AC75CD" w:rsidRDefault="00AC75CD" w:rsidP="00B14E4F">
      <w:pPr>
        <w:pStyle w:val="Prrafodelista"/>
        <w:ind w:left="360"/>
        <w:jc w:val="both"/>
      </w:pPr>
      <w:r>
        <w:t xml:space="preserve">La relevancia de esta pregunta yace en el hecho </w:t>
      </w:r>
      <w:r w:rsidR="00604105">
        <w:t xml:space="preserve">de que </w:t>
      </w:r>
      <w:r w:rsidR="00073037">
        <w:t xml:space="preserve">está vinculado con la depresión de una forma curiosa, la depresión puede </w:t>
      </w:r>
      <w:r w:rsidR="00604105">
        <w:t>causar insomnio</w:t>
      </w:r>
      <w:r w:rsidR="00073037">
        <w:t xml:space="preserve"> o hipersomnia en el paciente, siendo estos síntomas comunes de la depresión que deben tomarse en cuenta</w:t>
      </w:r>
      <w:r w:rsidR="003C4F2D">
        <w:t xml:space="preserve"> para un diagnóstico</w:t>
      </w:r>
      <w:r w:rsidR="00073037">
        <w:t xml:space="preserve">, pero también debe tenerse en consideración de que tanto el insomnio como la </w:t>
      </w:r>
      <w:r w:rsidR="00604105">
        <w:t>hipersomnia pueden</w:t>
      </w:r>
      <w:r w:rsidR="00073037">
        <w:t xml:space="preserve"> ser causados por </w:t>
      </w:r>
      <w:r w:rsidR="00604105">
        <w:t xml:space="preserve">la exposición prolongada </w:t>
      </w:r>
      <w:r w:rsidR="00073037">
        <w:t>a</w:t>
      </w:r>
      <w:r w:rsidR="00604105">
        <w:t>l</w:t>
      </w:r>
      <w:r w:rsidR="00073037">
        <w:t xml:space="preserve"> estrés</w:t>
      </w:r>
      <w:r w:rsidR="00604105">
        <w:t xml:space="preserve">, </w:t>
      </w:r>
      <w:r w:rsidR="00073037">
        <w:t>siendo este un proceso cíclico.</w:t>
      </w:r>
    </w:p>
    <w:p w14:paraId="0998E7AB" w14:textId="5844BF7D" w:rsidR="00604105" w:rsidRDefault="00604105" w:rsidP="00B14E4F">
      <w:pPr>
        <w:pStyle w:val="Prrafodelista"/>
        <w:ind w:left="360"/>
        <w:jc w:val="both"/>
      </w:pPr>
    </w:p>
    <w:p w14:paraId="6072F2ED" w14:textId="25129D96" w:rsidR="00604105" w:rsidRDefault="00604105" w:rsidP="00B14E4F">
      <w:pPr>
        <w:pStyle w:val="Prrafodelista"/>
        <w:numPr>
          <w:ilvl w:val="0"/>
          <w:numId w:val="19"/>
        </w:numPr>
        <w:jc w:val="both"/>
      </w:pPr>
      <w:r>
        <w:t xml:space="preserve">Tema: </w:t>
      </w:r>
      <w:r w:rsidR="00DC2C51">
        <w:t>Irritabilidad</w:t>
      </w:r>
    </w:p>
    <w:p w14:paraId="3138FD35" w14:textId="73F34845" w:rsidR="00DC2C51" w:rsidRDefault="00DC2C51" w:rsidP="00B14E4F">
      <w:pPr>
        <w:pStyle w:val="Prrafodelista"/>
        <w:ind w:left="360"/>
        <w:jc w:val="both"/>
      </w:pPr>
      <w:r>
        <w:t>La pregunta es la siguiente:</w:t>
      </w:r>
    </w:p>
    <w:p w14:paraId="572868CA" w14:textId="43DF3C57" w:rsidR="00DC2C51" w:rsidRDefault="00DC2C51" w:rsidP="00B14E4F">
      <w:pPr>
        <w:pStyle w:val="Prrafodelista"/>
        <w:ind w:left="360"/>
        <w:jc w:val="both"/>
      </w:pPr>
      <w:r>
        <w:t>¿</w:t>
      </w:r>
      <w:r w:rsidR="00376657">
        <w:t>Ha experimentado últimamente el sentimiento de irritabilidad</w:t>
      </w:r>
      <w:r>
        <w:t>?</w:t>
      </w:r>
    </w:p>
    <w:p w14:paraId="30666924" w14:textId="10E17434" w:rsidR="00DC2C51" w:rsidRDefault="00DC2C51" w:rsidP="00B14E4F">
      <w:pPr>
        <w:pStyle w:val="Prrafodelista"/>
        <w:ind w:left="360"/>
        <w:jc w:val="both"/>
      </w:pPr>
      <w:r>
        <w:t xml:space="preserve">0.- No siento que me irrite </w:t>
      </w:r>
      <w:r w:rsidR="005B75E5">
        <w:t xml:space="preserve">más </w:t>
      </w:r>
      <w:r>
        <w:t>de lo normal.</w:t>
      </w:r>
    </w:p>
    <w:p w14:paraId="7C3532D5" w14:textId="15AEE687" w:rsidR="00DC2C51" w:rsidRDefault="00DC2C51" w:rsidP="00B14E4F">
      <w:pPr>
        <w:pStyle w:val="Prrafodelista"/>
        <w:ind w:left="360"/>
        <w:jc w:val="both"/>
      </w:pPr>
      <w:r>
        <w:t>1.- Me molesto más que antes.</w:t>
      </w:r>
    </w:p>
    <w:p w14:paraId="4F137CA4" w14:textId="565316CC" w:rsidR="00DC2C51" w:rsidRDefault="00DC2C51" w:rsidP="00B14E4F">
      <w:pPr>
        <w:pStyle w:val="Prrafodelista"/>
        <w:ind w:left="360"/>
        <w:jc w:val="both"/>
      </w:pPr>
      <w:r>
        <w:t>2.- Me siento irritado constantemente.</w:t>
      </w:r>
    </w:p>
    <w:p w14:paraId="34C59160" w14:textId="7E370AA0" w:rsidR="00DC2C51" w:rsidRDefault="00DC2C51" w:rsidP="00B14E4F">
      <w:pPr>
        <w:pStyle w:val="Prrafodelista"/>
        <w:ind w:left="360"/>
        <w:jc w:val="both"/>
      </w:pPr>
      <w:r>
        <w:t xml:space="preserve">3.- </w:t>
      </w:r>
      <w:r w:rsidR="005B75E5">
        <w:t>Me irrito fácilmente por las cosas más minúsculas.</w:t>
      </w:r>
    </w:p>
    <w:p w14:paraId="0C64F964" w14:textId="661AA03B" w:rsidR="00376657" w:rsidRDefault="00376657" w:rsidP="00B14E4F">
      <w:pPr>
        <w:pStyle w:val="Prrafodelista"/>
        <w:ind w:left="360"/>
        <w:jc w:val="both"/>
      </w:pPr>
    </w:p>
    <w:p w14:paraId="2681F457" w14:textId="45680C37" w:rsidR="00376657" w:rsidRDefault="00376657" w:rsidP="00B14E4F">
      <w:pPr>
        <w:pStyle w:val="Prrafodelista"/>
        <w:ind w:left="360"/>
        <w:jc w:val="both"/>
      </w:pPr>
      <w:r>
        <w:t>Se considera importante la pregunta con relación a la irritabilidad pues si bien solemos asociar la depresión con la tristeza</w:t>
      </w:r>
      <w:r w:rsidR="003C4F2D">
        <w:t>, es más frecuente que un paciente presente irritabilidad, pues la suma de varios efectos de los síntomas como los cambios de humor y la incapacidad de afrontar problemas, además de desencadenar la tristeza, pueden desencadenar la ira o la frustración.</w:t>
      </w:r>
    </w:p>
    <w:p w14:paraId="43A980DB" w14:textId="58C13A75" w:rsidR="00C05C7A" w:rsidRDefault="00C05C7A" w:rsidP="00B14E4F">
      <w:pPr>
        <w:pStyle w:val="Prrafodelista"/>
        <w:ind w:left="360"/>
        <w:jc w:val="both"/>
      </w:pPr>
    </w:p>
    <w:p w14:paraId="21AE92A2" w14:textId="7DD7C67F" w:rsidR="00C05C7A" w:rsidRDefault="00C05C7A" w:rsidP="00B14E4F">
      <w:pPr>
        <w:pStyle w:val="Prrafodelista"/>
        <w:numPr>
          <w:ilvl w:val="0"/>
          <w:numId w:val="19"/>
        </w:numPr>
        <w:jc w:val="both"/>
      </w:pPr>
      <w:r>
        <w:t>Tema: Toma de decisiones</w:t>
      </w:r>
    </w:p>
    <w:p w14:paraId="59E6FBA8" w14:textId="5B2DA49D" w:rsidR="00C05C7A" w:rsidRDefault="00C05C7A" w:rsidP="00B14E4F">
      <w:pPr>
        <w:pStyle w:val="Prrafodelista"/>
        <w:ind w:left="360"/>
        <w:jc w:val="both"/>
      </w:pPr>
      <w:r>
        <w:t>La pregunta es la siguiente:</w:t>
      </w:r>
    </w:p>
    <w:p w14:paraId="01110C1B" w14:textId="10DB2E2B" w:rsidR="00C05C7A" w:rsidRDefault="00C05C7A" w:rsidP="00B14E4F">
      <w:pPr>
        <w:pStyle w:val="Prrafodelista"/>
        <w:ind w:left="360"/>
        <w:jc w:val="both"/>
      </w:pPr>
      <w:r>
        <w:t>¿Ha experimentado un cambio en su capacidad de tomar decisiones?</w:t>
      </w:r>
    </w:p>
    <w:p w14:paraId="4386D747" w14:textId="2F8BA5B3" w:rsidR="00C05C7A" w:rsidRDefault="00C05C7A" w:rsidP="00B14E4F">
      <w:pPr>
        <w:pStyle w:val="Prrafodelista"/>
        <w:ind w:left="360"/>
        <w:jc w:val="both"/>
      </w:pPr>
      <w:r>
        <w:t>0.- Tomo decisiones igual que siempr</w:t>
      </w:r>
      <w:r w:rsidR="00517B77">
        <w:t>e</w:t>
      </w:r>
      <w:r w:rsidR="005B75E5">
        <w:t>.</w:t>
      </w:r>
    </w:p>
    <w:p w14:paraId="367BFC51" w14:textId="263F6E72" w:rsidR="00C05C7A" w:rsidRDefault="00C05C7A" w:rsidP="00B14E4F">
      <w:pPr>
        <w:pStyle w:val="Prrafodelista"/>
        <w:ind w:left="360"/>
        <w:jc w:val="both"/>
      </w:pPr>
      <w:r>
        <w:t>1.-</w:t>
      </w:r>
      <w:r w:rsidR="005B75E5">
        <w:t xml:space="preserve"> Evito tomar decisiones más que antes.</w:t>
      </w:r>
    </w:p>
    <w:p w14:paraId="752D4958" w14:textId="10D71BD4" w:rsidR="00C05C7A" w:rsidRDefault="00C05C7A" w:rsidP="00B14E4F">
      <w:pPr>
        <w:pStyle w:val="Prrafodelista"/>
        <w:ind w:left="360"/>
        <w:jc w:val="both"/>
      </w:pPr>
      <w:r>
        <w:t>2.-</w:t>
      </w:r>
      <w:r w:rsidR="005B75E5">
        <w:t xml:space="preserve"> Tomar una decisión me resulta mucho más difícil que antes.</w:t>
      </w:r>
    </w:p>
    <w:p w14:paraId="2E0ACB89" w14:textId="27535116" w:rsidR="00C05C7A" w:rsidRDefault="00C05C7A" w:rsidP="00B14E4F">
      <w:pPr>
        <w:pStyle w:val="Prrafodelista"/>
        <w:ind w:left="360"/>
        <w:jc w:val="both"/>
      </w:pPr>
      <w:r>
        <w:t>3.-</w:t>
      </w:r>
      <w:r w:rsidR="005B75E5">
        <w:t xml:space="preserve"> Me es imposible tomar una decisión.</w:t>
      </w:r>
    </w:p>
    <w:p w14:paraId="425A6DE4" w14:textId="2236A6CF" w:rsidR="005B75E5" w:rsidRDefault="005B75E5" w:rsidP="00B14E4F">
      <w:pPr>
        <w:pStyle w:val="Prrafodelista"/>
        <w:ind w:left="360"/>
        <w:jc w:val="both"/>
      </w:pPr>
    </w:p>
    <w:p w14:paraId="1C3CBA7C" w14:textId="02E120B4" w:rsidR="009365C1" w:rsidRDefault="005B75E5" w:rsidP="00B14E4F">
      <w:pPr>
        <w:pStyle w:val="Prrafodelista"/>
        <w:ind w:left="360"/>
        <w:jc w:val="both"/>
        <w:rPr>
          <w:lang w:val="es-ES"/>
        </w:rPr>
      </w:pPr>
      <w:r>
        <w:t xml:space="preserve">Es pertinente </w:t>
      </w:r>
      <w:r w:rsidR="009365C1">
        <w:t>saber</w:t>
      </w:r>
      <w:r>
        <w:t xml:space="preserve"> </w:t>
      </w:r>
      <w:r w:rsidR="00A51F6B">
        <w:t>que tanto se ha visto afectad</w:t>
      </w:r>
      <w:r w:rsidR="009365C1">
        <w:t>o el juicio del paciente para resolver problemas.</w:t>
      </w:r>
    </w:p>
    <w:p w14:paraId="1420B3A8" w14:textId="4598EBB4" w:rsidR="00517B77" w:rsidRDefault="00517B77" w:rsidP="00B14E4F">
      <w:pPr>
        <w:pStyle w:val="Prrafodelista"/>
        <w:ind w:left="360"/>
        <w:jc w:val="both"/>
        <w:rPr>
          <w:lang w:val="es-ES"/>
        </w:rPr>
      </w:pPr>
    </w:p>
    <w:p w14:paraId="358F0BE5" w14:textId="77777777" w:rsidR="00BD53C1" w:rsidRDefault="00BD53C1" w:rsidP="00B14E4F">
      <w:pPr>
        <w:pStyle w:val="Prrafodelista"/>
        <w:ind w:left="360"/>
        <w:jc w:val="both"/>
        <w:rPr>
          <w:lang w:val="es-ES"/>
        </w:rPr>
      </w:pPr>
    </w:p>
    <w:p w14:paraId="6589EFED" w14:textId="24F40510" w:rsidR="00542F60" w:rsidRPr="00542F60" w:rsidRDefault="00542F60" w:rsidP="00B14E4F">
      <w:pPr>
        <w:pStyle w:val="Prrafodelista"/>
        <w:numPr>
          <w:ilvl w:val="0"/>
          <w:numId w:val="19"/>
        </w:numPr>
        <w:jc w:val="both"/>
        <w:rPr>
          <w:lang w:val="es-ES"/>
        </w:rPr>
      </w:pPr>
      <w:r>
        <w:rPr>
          <w:lang w:val="es-ES"/>
        </w:rPr>
        <w:t xml:space="preserve">Tema: </w:t>
      </w:r>
      <w:r w:rsidR="00BD53C1">
        <w:rPr>
          <w:lang w:val="es-ES"/>
        </w:rPr>
        <w:t>Apetito</w:t>
      </w:r>
    </w:p>
    <w:p w14:paraId="03D04239" w14:textId="23C16FB9" w:rsidR="005B75E5" w:rsidRDefault="00517B77" w:rsidP="00B14E4F">
      <w:pPr>
        <w:pStyle w:val="Prrafodelista"/>
        <w:ind w:left="360"/>
        <w:jc w:val="both"/>
      </w:pPr>
      <w:r>
        <w:t>La pregunta es la siguiente:</w:t>
      </w:r>
    </w:p>
    <w:p w14:paraId="4EE7E093" w14:textId="07AC4A3C" w:rsidR="00517B77" w:rsidRDefault="00517B77" w:rsidP="00B14E4F">
      <w:pPr>
        <w:pStyle w:val="Prrafodelista"/>
        <w:ind w:left="360"/>
        <w:jc w:val="both"/>
      </w:pPr>
      <w:r>
        <w:t>¿</w:t>
      </w:r>
      <w:r w:rsidR="00BD53C1">
        <w:t>Ha variado su apetito últimamente</w:t>
      </w:r>
      <w:r>
        <w:t>?</w:t>
      </w:r>
    </w:p>
    <w:p w14:paraId="34F9DE09" w14:textId="377DA88C" w:rsidR="00517B77" w:rsidRDefault="00517B77" w:rsidP="00B14E4F">
      <w:pPr>
        <w:pStyle w:val="Prrafodelista"/>
        <w:ind w:left="360"/>
        <w:jc w:val="both"/>
      </w:pPr>
      <w:r>
        <w:t>0.-</w:t>
      </w:r>
      <w:r w:rsidR="00BD53C1">
        <w:t xml:space="preserve"> Mi apetito no ha presentado cambios.</w:t>
      </w:r>
    </w:p>
    <w:p w14:paraId="318B4B5E" w14:textId="5014F4CE" w:rsidR="00517B77" w:rsidRDefault="00517B77" w:rsidP="00B14E4F">
      <w:pPr>
        <w:pStyle w:val="Prrafodelista"/>
        <w:ind w:left="360"/>
        <w:jc w:val="both"/>
      </w:pPr>
      <w:r>
        <w:t>1.-</w:t>
      </w:r>
      <w:r w:rsidR="00BD53C1">
        <w:t xml:space="preserve"> Siento menos o más apetito que antes</w:t>
      </w:r>
    </w:p>
    <w:p w14:paraId="52A487A5" w14:textId="6D9BB483" w:rsidR="00BD53C1" w:rsidRDefault="00517B77" w:rsidP="00B14E4F">
      <w:pPr>
        <w:pStyle w:val="Prrafodelista"/>
        <w:ind w:left="360"/>
        <w:jc w:val="both"/>
      </w:pPr>
      <w:r>
        <w:t>2.-</w:t>
      </w:r>
      <w:r w:rsidR="00BD53C1">
        <w:t xml:space="preserve"> Tengo mucho menos o más apetito que antes</w:t>
      </w:r>
    </w:p>
    <w:p w14:paraId="7B704A7D" w14:textId="5092BA3D" w:rsidR="00517B77" w:rsidRDefault="00517B77" w:rsidP="00DC2C51">
      <w:pPr>
        <w:pStyle w:val="Prrafodelista"/>
        <w:ind w:left="360"/>
        <w:jc w:val="both"/>
      </w:pPr>
      <w:r>
        <w:lastRenderedPageBreak/>
        <w:t>3.-</w:t>
      </w:r>
      <w:r w:rsidR="00BD53C1">
        <w:t xml:space="preserve"> Ya no puedo comer nada o necesito comer constantemente</w:t>
      </w:r>
    </w:p>
    <w:p w14:paraId="27FF8489" w14:textId="108C5576" w:rsidR="00ED0C48" w:rsidRDefault="00ED0C48" w:rsidP="00DC2C51">
      <w:pPr>
        <w:pStyle w:val="Prrafodelista"/>
        <w:ind w:left="360"/>
        <w:jc w:val="both"/>
      </w:pPr>
    </w:p>
    <w:p w14:paraId="72B75399" w14:textId="7ACBCA1C" w:rsidR="000F7272" w:rsidRDefault="00D82CC8" w:rsidP="00DC2C51">
      <w:pPr>
        <w:pStyle w:val="Prrafodelista"/>
        <w:ind w:left="360"/>
        <w:jc w:val="both"/>
      </w:pPr>
      <w:r>
        <w:t xml:space="preserve"> </w:t>
      </w:r>
      <w:r w:rsidR="00814A0E">
        <w:t>Es bastante común de que se provoque un desorden alimenticio producto de la depresión.</w:t>
      </w:r>
    </w:p>
    <w:p w14:paraId="77158D54" w14:textId="77777777" w:rsidR="000F7272" w:rsidRDefault="000F7272">
      <w:r>
        <w:br w:type="page"/>
      </w:r>
    </w:p>
    <w:p w14:paraId="66237EFE" w14:textId="6D542157" w:rsidR="00ED0C48" w:rsidRPr="000F7272" w:rsidRDefault="000F7272" w:rsidP="000F7272">
      <w:pPr>
        <w:pStyle w:val="Ttulo1"/>
        <w:numPr>
          <w:ilvl w:val="0"/>
          <w:numId w:val="10"/>
        </w:numPr>
        <w:rPr>
          <w:sz w:val="44"/>
          <w:szCs w:val="44"/>
        </w:rPr>
      </w:pPr>
      <w:bookmarkStart w:id="15" w:name="_Toc119516369"/>
      <w:r w:rsidRPr="000F7272">
        <w:rPr>
          <w:sz w:val="44"/>
          <w:szCs w:val="44"/>
        </w:rPr>
        <w:lastRenderedPageBreak/>
        <w:t>Conclusión</w:t>
      </w:r>
      <w:bookmarkEnd w:id="15"/>
    </w:p>
    <w:p w14:paraId="152F00E8" w14:textId="47427B0E" w:rsidR="005B75E5" w:rsidRDefault="005B75E5" w:rsidP="00DC2C51">
      <w:pPr>
        <w:pStyle w:val="Prrafodelista"/>
        <w:ind w:left="360"/>
        <w:jc w:val="both"/>
      </w:pPr>
    </w:p>
    <w:p w14:paraId="7F2BF6A3" w14:textId="49389300" w:rsidR="003D6EF1" w:rsidRDefault="000237EA" w:rsidP="00DC2C51">
      <w:pPr>
        <w:pStyle w:val="Prrafodelista"/>
        <w:ind w:left="360"/>
        <w:jc w:val="both"/>
      </w:pPr>
      <w:r>
        <w:t xml:space="preserve">Podemos concluir </w:t>
      </w:r>
      <w:r w:rsidR="00AA2D5E">
        <w:t xml:space="preserve">que el auge de nuevas tecnologías permite </w:t>
      </w:r>
      <w:r w:rsidR="00930CE7">
        <w:t>dar solución a</w:t>
      </w:r>
      <w:r w:rsidR="00AA2D5E">
        <w:t xml:space="preserve"> </w:t>
      </w:r>
      <w:r w:rsidR="00057F26">
        <w:t xml:space="preserve">una infinidad de problemáticas </w:t>
      </w:r>
      <w:r w:rsidR="003D6EF1">
        <w:t xml:space="preserve">independiente del rubro, tamaño y grado del problema, siendo en muchos casos una herramienta </w:t>
      </w:r>
      <w:r w:rsidR="00057F26">
        <w:t>eficiente</w:t>
      </w:r>
      <w:r w:rsidR="003D6EF1">
        <w:t xml:space="preserve"> de procesar información</w:t>
      </w:r>
      <w:r w:rsidR="003000CA">
        <w:t>.</w:t>
      </w:r>
      <w:r w:rsidR="00AA2D5E">
        <w:t xml:space="preserve"> </w:t>
      </w:r>
      <w:r w:rsidR="003000CA">
        <w:t>P</w:t>
      </w:r>
      <w:r w:rsidR="00AA2D5E">
        <w:t xml:space="preserve">ara </w:t>
      </w:r>
      <w:r w:rsidR="00057F26">
        <w:t>el</w:t>
      </w:r>
      <w:r w:rsidR="00AA2D5E">
        <w:t xml:space="preserve"> caso</w:t>
      </w:r>
      <w:r w:rsidR="003000CA">
        <w:t xml:space="preserve"> de</w:t>
      </w:r>
      <w:r w:rsidR="00AA2D5E">
        <w:t xml:space="preserve"> un psicólogo</w:t>
      </w:r>
      <w:r w:rsidR="00057F26">
        <w:t xml:space="preserve">, </w:t>
      </w:r>
      <w:r w:rsidR="00930CE7">
        <w:t xml:space="preserve">con la implementación de un sistema </w:t>
      </w:r>
      <w:r w:rsidR="003D6EF1">
        <w:t xml:space="preserve">digital </w:t>
      </w:r>
      <w:r w:rsidR="00930CE7">
        <w:t xml:space="preserve">que posibilita realizar test personalizados </w:t>
      </w:r>
      <w:r w:rsidR="003D6EF1">
        <w:t>a través del análisis y procesamiento de una variedad de factores que se</w:t>
      </w:r>
      <w:r w:rsidR="00930CE7">
        <w:t xml:space="preserve"> pondera</w:t>
      </w:r>
      <w:r w:rsidR="003D6EF1">
        <w:t>n y entregan un resultado objetivo del</w:t>
      </w:r>
      <w:r w:rsidR="00930CE7">
        <w:t xml:space="preserve"> grado de depresión</w:t>
      </w:r>
      <w:r w:rsidR="003D6EF1">
        <w:t xml:space="preserve"> que puede sufrir un paciente o persona, sin duda que es </w:t>
      </w:r>
      <w:r w:rsidR="00057F26">
        <w:t xml:space="preserve">una herramienta de </w:t>
      </w:r>
      <w:r w:rsidR="003D6EF1">
        <w:t xml:space="preserve">apoyo que permite que cualquier profesional de esta </w:t>
      </w:r>
      <w:r w:rsidR="00A92C5A">
        <w:t>área pueda</w:t>
      </w:r>
      <w:r w:rsidR="003D6EF1">
        <w:t xml:space="preserve"> realizar un </w:t>
      </w:r>
      <w:r w:rsidR="00A92C5A">
        <w:t>diagnóstico</w:t>
      </w:r>
      <w:r w:rsidR="003D6EF1">
        <w:t xml:space="preserve"> </w:t>
      </w:r>
      <w:r w:rsidR="00074F60">
        <w:t>de manera mucho más eficiente y eficaz.</w:t>
      </w:r>
    </w:p>
    <w:p w14:paraId="5C1E5C49" w14:textId="13C73BAE" w:rsidR="00074F60" w:rsidRDefault="00074F60" w:rsidP="00DC2C51">
      <w:pPr>
        <w:pStyle w:val="Prrafodelista"/>
        <w:ind w:left="360"/>
        <w:jc w:val="both"/>
      </w:pPr>
    </w:p>
    <w:p w14:paraId="1C9C5383" w14:textId="6574B45F" w:rsidR="00074F60" w:rsidRDefault="00074F60" w:rsidP="00074F60">
      <w:pPr>
        <w:pStyle w:val="Prrafodelista"/>
        <w:ind w:left="360"/>
        <w:jc w:val="both"/>
      </w:pPr>
      <w:r>
        <w:t>No obstante,</w:t>
      </w:r>
      <w:r w:rsidR="00AA2D5E">
        <w:t xml:space="preserve"> consideramos que </w:t>
      </w:r>
      <w:r>
        <w:t xml:space="preserve">este tipo de sistemas debe ser usada como </w:t>
      </w:r>
      <w:r w:rsidR="00A92C5A">
        <w:t>un insumo</w:t>
      </w:r>
      <w:r>
        <w:t xml:space="preserve"> al diagnóstico final del profesional y no como el resultado absoluto de un diagnóstico de este tipo de enfermedades, por cuanto el software solo analiza el resultado de una serie de preguntas pauteadas o simuladas, como encuestas con análisis de alternativas, y no refleja otras variables que solo un profesional del área puede conjugar como el mismo comportamiento físico del paciente, tono de voz, entre otros.</w:t>
      </w:r>
    </w:p>
    <w:p w14:paraId="0FCF4595" w14:textId="77777777" w:rsidR="00074F60" w:rsidRDefault="00074F60" w:rsidP="00074F60">
      <w:pPr>
        <w:pStyle w:val="Prrafodelista"/>
        <w:ind w:left="360"/>
        <w:jc w:val="both"/>
      </w:pPr>
    </w:p>
    <w:p w14:paraId="2399D680" w14:textId="5FC6A512" w:rsidR="00814A0E" w:rsidRDefault="00814A0E" w:rsidP="003C4F2D">
      <w:pPr>
        <w:jc w:val="both"/>
      </w:pPr>
    </w:p>
    <w:p w14:paraId="62B782B2" w14:textId="6AD3B4E4" w:rsidR="00814A0E" w:rsidRDefault="00814A0E" w:rsidP="003C4F2D">
      <w:pPr>
        <w:jc w:val="both"/>
      </w:pPr>
    </w:p>
    <w:p w14:paraId="56CF6D16" w14:textId="7A142ED5" w:rsidR="00814A0E" w:rsidRDefault="00814A0E" w:rsidP="003C4F2D">
      <w:pPr>
        <w:jc w:val="both"/>
      </w:pPr>
    </w:p>
    <w:p w14:paraId="7355924B" w14:textId="745E2BE8" w:rsidR="00814A0E" w:rsidRDefault="00814A0E" w:rsidP="003C4F2D">
      <w:pPr>
        <w:jc w:val="both"/>
      </w:pPr>
    </w:p>
    <w:p w14:paraId="5BC74729" w14:textId="45970A44" w:rsidR="00814A0E" w:rsidRDefault="00814A0E" w:rsidP="003C4F2D">
      <w:pPr>
        <w:jc w:val="both"/>
      </w:pPr>
    </w:p>
    <w:p w14:paraId="4E71B9BB" w14:textId="2C3A5614" w:rsidR="00814A0E" w:rsidRDefault="00814A0E" w:rsidP="003C4F2D">
      <w:pPr>
        <w:jc w:val="both"/>
      </w:pPr>
    </w:p>
    <w:p w14:paraId="550509FE" w14:textId="0769F3A6" w:rsidR="00814A0E" w:rsidRDefault="00814A0E" w:rsidP="003C4F2D">
      <w:pPr>
        <w:jc w:val="both"/>
      </w:pPr>
    </w:p>
    <w:p w14:paraId="06B4CF2C" w14:textId="76453213" w:rsidR="00814A0E" w:rsidRDefault="00814A0E" w:rsidP="003C4F2D">
      <w:pPr>
        <w:jc w:val="both"/>
      </w:pPr>
    </w:p>
    <w:p w14:paraId="579EFDDC" w14:textId="215EDED4" w:rsidR="00814A0E" w:rsidRDefault="00814A0E" w:rsidP="003C4F2D">
      <w:pPr>
        <w:jc w:val="both"/>
      </w:pPr>
    </w:p>
    <w:p w14:paraId="4F97211D" w14:textId="713C3B28" w:rsidR="00814A0E" w:rsidRDefault="00814A0E" w:rsidP="003C4F2D">
      <w:pPr>
        <w:jc w:val="both"/>
      </w:pPr>
    </w:p>
    <w:p w14:paraId="2EB6577B" w14:textId="107007D6" w:rsidR="00814A0E" w:rsidRDefault="00814A0E" w:rsidP="003C4F2D">
      <w:pPr>
        <w:jc w:val="both"/>
      </w:pPr>
    </w:p>
    <w:p w14:paraId="34E94CFF" w14:textId="55BE1420" w:rsidR="00814A0E" w:rsidRDefault="00814A0E" w:rsidP="003C4F2D">
      <w:pPr>
        <w:jc w:val="both"/>
      </w:pPr>
    </w:p>
    <w:p w14:paraId="7816E74A" w14:textId="36778CEA" w:rsidR="00814A0E" w:rsidRDefault="00814A0E" w:rsidP="003C4F2D">
      <w:pPr>
        <w:jc w:val="both"/>
      </w:pPr>
    </w:p>
    <w:p w14:paraId="2365CE0B" w14:textId="29937F49" w:rsidR="00814A0E" w:rsidRDefault="00814A0E" w:rsidP="003C4F2D">
      <w:pPr>
        <w:jc w:val="both"/>
      </w:pPr>
    </w:p>
    <w:p w14:paraId="1A86D16A" w14:textId="411C8455" w:rsidR="00EB0EAB" w:rsidRDefault="00EB0EAB" w:rsidP="003C4F2D">
      <w:pPr>
        <w:jc w:val="both"/>
      </w:pPr>
    </w:p>
    <w:p w14:paraId="7E0D8CE3" w14:textId="77777777" w:rsidR="00EB0EAB" w:rsidRDefault="00EB0EAB" w:rsidP="003C4F2D">
      <w:pPr>
        <w:jc w:val="both"/>
      </w:pPr>
    </w:p>
    <w:p w14:paraId="155DB849" w14:textId="7D074CD2" w:rsidR="00814A0E" w:rsidRDefault="00814A0E" w:rsidP="003C4F2D">
      <w:pPr>
        <w:jc w:val="both"/>
      </w:pPr>
    </w:p>
    <w:p w14:paraId="6FB1DB31" w14:textId="1F0A0ADC" w:rsidR="00D13FC2" w:rsidRPr="000A30E1" w:rsidRDefault="00D13FC2" w:rsidP="000A30E1">
      <w:pPr>
        <w:pStyle w:val="Ttulo1"/>
        <w:numPr>
          <w:ilvl w:val="0"/>
          <w:numId w:val="10"/>
        </w:numPr>
        <w:rPr>
          <w:sz w:val="44"/>
          <w:szCs w:val="44"/>
        </w:rPr>
      </w:pPr>
      <w:bookmarkStart w:id="16" w:name="_Toc119516370"/>
      <w:r w:rsidRPr="000A30E1">
        <w:rPr>
          <w:sz w:val="44"/>
          <w:szCs w:val="44"/>
        </w:rPr>
        <w:lastRenderedPageBreak/>
        <w:t>Bibliografía</w:t>
      </w:r>
      <w:bookmarkEnd w:id="16"/>
    </w:p>
    <w:p w14:paraId="5F4F6E11" w14:textId="77777777" w:rsidR="00132EF4" w:rsidRPr="00132EF4" w:rsidRDefault="00132EF4" w:rsidP="00132EF4"/>
    <w:p w14:paraId="2C744E0C" w14:textId="3ABAC784" w:rsidR="00132EF4" w:rsidRPr="00132EF4" w:rsidRDefault="00000000" w:rsidP="00132EF4">
      <w:hyperlink r:id="rId15" w:history="1">
        <w:r w:rsidR="00413DDB" w:rsidRPr="00446256">
          <w:rPr>
            <w:rStyle w:val="Hipervnculo"/>
          </w:rPr>
          <w:t>https://www.lua.org/spe.html</w:t>
        </w:r>
      </w:hyperlink>
      <w:r w:rsidR="00413DDB">
        <w:t xml:space="preserve"> </w:t>
      </w:r>
    </w:p>
    <w:p w14:paraId="71E0A923" w14:textId="4A01DC94" w:rsidR="00D13FC2" w:rsidRPr="00D13FC2" w:rsidRDefault="00000000" w:rsidP="00D13FC2">
      <w:hyperlink r:id="rId16" w:history="1">
        <w:r w:rsidR="00413DDB" w:rsidRPr="00446256">
          <w:rPr>
            <w:rStyle w:val="Hipervnculo"/>
          </w:rPr>
          <w:t>https://www.crehana.com/blog/transformacion-digital/que-es-lua/</w:t>
        </w:r>
      </w:hyperlink>
      <w:r w:rsidR="00413DDB">
        <w:t xml:space="preserve"> </w:t>
      </w:r>
    </w:p>
    <w:p w14:paraId="1A0B93FB" w14:textId="2A07B3AD" w:rsidR="00D13FC2" w:rsidRDefault="00000000" w:rsidP="00D13FC2">
      <w:hyperlink r:id="rId17" w:history="1">
        <w:r w:rsidR="00132EF4" w:rsidRPr="00446256">
          <w:rPr>
            <w:rStyle w:val="Hipervnculo"/>
          </w:rPr>
          <w:t>https://www.ionos.es/digitalguide/paginas-web/desarrollo-web/que-es-lua/</w:t>
        </w:r>
      </w:hyperlink>
    </w:p>
    <w:p w14:paraId="07AF734E" w14:textId="6503AFF9" w:rsidR="00132EF4" w:rsidRDefault="00000000" w:rsidP="00D13FC2">
      <w:hyperlink r:id="rId18" w:history="1">
        <w:r w:rsidR="00132EF4" w:rsidRPr="00446256">
          <w:rPr>
            <w:rStyle w:val="Hipervnculo"/>
          </w:rPr>
          <w:t>https://medlineplus.gov/spanish/ency/article/003213.htm</w:t>
        </w:r>
      </w:hyperlink>
    </w:p>
    <w:p w14:paraId="47EBAC2F" w14:textId="118BA2E0" w:rsidR="00132EF4" w:rsidRDefault="00000000" w:rsidP="00D13FC2">
      <w:hyperlink r:id="rId19" w:history="1">
        <w:r w:rsidR="00413DDB" w:rsidRPr="00446256">
          <w:rPr>
            <w:rStyle w:val="Hipervnculo"/>
          </w:rPr>
          <w:t>https://www.cun.es/enfermedades-tratamientos/enfermedades/depresion</w:t>
        </w:r>
      </w:hyperlink>
      <w:r w:rsidR="00413DDB">
        <w:t xml:space="preserve"> </w:t>
      </w:r>
    </w:p>
    <w:p w14:paraId="34F41975" w14:textId="0C4D1977" w:rsidR="000F7272" w:rsidRDefault="00000000" w:rsidP="00D13FC2">
      <w:hyperlink r:id="rId20" w:history="1">
        <w:r w:rsidR="000F7272" w:rsidRPr="00CF6D47">
          <w:rPr>
            <w:rStyle w:val="Hipervnculo"/>
          </w:rPr>
          <w:t>https://www.psicoactiva.com/blog/las-personas-deprimidas-pueden-tomar-decisiones-que-ayudan-a-reforzar-su-depresion/</w:t>
        </w:r>
      </w:hyperlink>
      <w:r w:rsidR="000F7272">
        <w:t xml:space="preserve"> </w:t>
      </w:r>
    </w:p>
    <w:p w14:paraId="04D697F1" w14:textId="0F706811" w:rsidR="000F7272" w:rsidRDefault="00000000" w:rsidP="00D13FC2">
      <w:hyperlink r:id="rId21" w:history="1">
        <w:r w:rsidR="000F7272" w:rsidRPr="00CF6D47">
          <w:rPr>
            <w:rStyle w:val="Hipervnculo"/>
          </w:rPr>
          <w:t>https://www.clikisalud.net/depresion-y-como-propicia-la-falta-de-apetito/</w:t>
        </w:r>
      </w:hyperlink>
      <w:r w:rsidR="000F7272">
        <w:t xml:space="preserve"> </w:t>
      </w:r>
    </w:p>
    <w:p w14:paraId="21C4EABB" w14:textId="157179E8" w:rsidR="00D13FC2" w:rsidRDefault="00000000" w:rsidP="00D13FC2">
      <w:hyperlink r:id="rId22" w:history="1">
        <w:r w:rsidR="00D13FC2" w:rsidRPr="00446256">
          <w:rPr>
            <w:rStyle w:val="Hipervnculo"/>
          </w:rPr>
          <w:t>https://www.computerweekly.com/es/definicion/MySQL</w:t>
        </w:r>
      </w:hyperlink>
    </w:p>
    <w:p w14:paraId="52C32F9F" w14:textId="5A8F2AF1" w:rsidR="00D13FC2" w:rsidRPr="00D13FC2" w:rsidRDefault="00000000" w:rsidP="00D13FC2">
      <w:hyperlink r:id="rId23" w:history="1">
        <w:r w:rsidR="00413DDB" w:rsidRPr="00446256">
          <w:rPr>
            <w:rStyle w:val="Hipervnculo"/>
          </w:rPr>
          <w:t>https://www.hn.cl/blog/las-ventajas-de-mysql-por-sobre-otras-bases-de-datos/</w:t>
        </w:r>
      </w:hyperlink>
      <w:r w:rsidR="00413DDB">
        <w:t xml:space="preserve"> </w:t>
      </w:r>
    </w:p>
    <w:p w14:paraId="1A93EA03" w14:textId="5B36EF90" w:rsidR="00D13FC2" w:rsidRDefault="00000000" w:rsidP="00D13FC2">
      <w:hyperlink r:id="rId24" w:history="1">
        <w:r w:rsidR="00413DDB" w:rsidRPr="00446256">
          <w:rPr>
            <w:rStyle w:val="Hipervnculo"/>
          </w:rPr>
          <w:t>https://fp.uoc.fje.edu/blog/por-que-elegir-el-gestor-de-base-de-datos-mysql/</w:t>
        </w:r>
      </w:hyperlink>
      <w:r w:rsidR="00413DDB">
        <w:t xml:space="preserve"> </w:t>
      </w:r>
    </w:p>
    <w:p w14:paraId="65914B91" w14:textId="61858979" w:rsidR="007647CD" w:rsidRDefault="00000000" w:rsidP="00D13FC2">
      <w:hyperlink r:id="rId25" w:history="1">
        <w:r w:rsidR="007647CD" w:rsidRPr="00AF5DC1">
          <w:rPr>
            <w:rStyle w:val="Hipervnculo"/>
          </w:rPr>
          <w:t>https://superinformacionweb.blogspot.com/2014/11/ventajas-y-desventajas-de-mysql.html</w:t>
        </w:r>
      </w:hyperlink>
      <w:r w:rsidR="007647CD">
        <w:t xml:space="preserve"> </w:t>
      </w:r>
    </w:p>
    <w:p w14:paraId="285D2B5A" w14:textId="5D91CD10" w:rsidR="00D13FC2" w:rsidRDefault="00D13FC2" w:rsidP="00D13FC2"/>
    <w:p w14:paraId="3D74CC36" w14:textId="5A9B1037" w:rsidR="004E525B" w:rsidRDefault="004E525B" w:rsidP="00D13FC2"/>
    <w:p w14:paraId="09CA0199" w14:textId="25AC087A" w:rsidR="004E525B" w:rsidRDefault="004E525B" w:rsidP="00D13FC2"/>
    <w:p w14:paraId="53CDE525" w14:textId="1CDC9875" w:rsidR="004E525B" w:rsidRDefault="004E525B" w:rsidP="00D13FC2"/>
    <w:p w14:paraId="55D17614" w14:textId="5FABB23C" w:rsidR="004E525B" w:rsidRDefault="004E525B" w:rsidP="00D13FC2"/>
    <w:p w14:paraId="58E180E3" w14:textId="5E1A5D2E" w:rsidR="004E525B" w:rsidRDefault="004E525B" w:rsidP="00D13FC2"/>
    <w:p w14:paraId="347589F3" w14:textId="1C39F9C2" w:rsidR="004E525B" w:rsidRDefault="004E525B" w:rsidP="00D13FC2"/>
    <w:p w14:paraId="772F5014" w14:textId="6D200FD7" w:rsidR="004E525B" w:rsidRDefault="004E525B" w:rsidP="00D13FC2"/>
    <w:p w14:paraId="020C9FA0" w14:textId="39545B9F" w:rsidR="004E525B" w:rsidRDefault="004E525B" w:rsidP="00D13FC2"/>
    <w:p w14:paraId="744BB9D4" w14:textId="1824ED68" w:rsidR="004E525B" w:rsidRDefault="004E525B" w:rsidP="00D13FC2"/>
    <w:p w14:paraId="5BB47E21" w14:textId="36579F8A" w:rsidR="004E525B" w:rsidRDefault="004E525B" w:rsidP="00D13FC2"/>
    <w:p w14:paraId="5A904C05" w14:textId="6CC14251" w:rsidR="004E525B" w:rsidRDefault="004E525B" w:rsidP="00D13FC2"/>
    <w:p w14:paraId="4D1A09D9" w14:textId="7AF89D60" w:rsidR="004E525B" w:rsidRDefault="004E525B" w:rsidP="00D13FC2"/>
    <w:p w14:paraId="2EBA5A05" w14:textId="3E1C4C41" w:rsidR="004E525B" w:rsidRDefault="004E525B" w:rsidP="00D13FC2"/>
    <w:p w14:paraId="5EA63CAB" w14:textId="2A724AE8" w:rsidR="004E525B" w:rsidRDefault="004E525B" w:rsidP="00D13FC2"/>
    <w:p w14:paraId="7DB07780" w14:textId="75E565CE" w:rsidR="004E525B" w:rsidRDefault="004E525B" w:rsidP="00D13FC2"/>
    <w:p w14:paraId="7C7F76DC" w14:textId="40FFCCD5" w:rsidR="004E525B" w:rsidRDefault="004E525B" w:rsidP="00D13FC2"/>
    <w:p w14:paraId="58FD8A07" w14:textId="29478287" w:rsidR="00B0655D" w:rsidRDefault="00B0655D" w:rsidP="00B0655D">
      <w:pPr>
        <w:pStyle w:val="Ttulo1"/>
        <w:numPr>
          <w:ilvl w:val="0"/>
          <w:numId w:val="10"/>
        </w:numPr>
        <w:rPr>
          <w:sz w:val="44"/>
          <w:szCs w:val="44"/>
        </w:rPr>
      </w:pPr>
      <w:r w:rsidRPr="00B0655D">
        <w:rPr>
          <w:sz w:val="44"/>
          <w:szCs w:val="44"/>
        </w:rPr>
        <w:lastRenderedPageBreak/>
        <w:t>ANEXO</w:t>
      </w:r>
    </w:p>
    <w:p w14:paraId="3767430B" w14:textId="0F83DA36" w:rsidR="00B14E4F" w:rsidRDefault="00B14E4F" w:rsidP="00B14E4F"/>
    <w:p w14:paraId="55E61C3A" w14:textId="3F3F5D65" w:rsidR="00B14E4F" w:rsidRDefault="00B14E4F" w:rsidP="004E4131">
      <w:pPr>
        <w:jc w:val="both"/>
      </w:pPr>
      <w:r>
        <w:t>Se consideró la posibilidad de que los temas o preguntas presentados en la encuesta no tuvieran la misma ponderación (10%), por lo que, si se quisiera, se puede hacer uso de un análisis multicriterio, que se define como una metodología que permita hacer comparativas de alternativas según criterios individuales y combinarlos para una evaluación general</w:t>
      </w:r>
      <w:r w:rsidR="004E4131">
        <w:t>, lo que posibilita un análisis más completo y complejo</w:t>
      </w:r>
      <w:r>
        <w:t>.</w:t>
      </w:r>
    </w:p>
    <w:p w14:paraId="35747DD9" w14:textId="09F72C92" w:rsidR="004E4131" w:rsidRDefault="004E4131" w:rsidP="004E4131">
      <w:pPr>
        <w:jc w:val="both"/>
      </w:pPr>
    </w:p>
    <w:p w14:paraId="6A75935C" w14:textId="464796FD" w:rsidR="004E4131" w:rsidRDefault="003B7C87" w:rsidP="004E4131">
      <w:pPr>
        <w:jc w:val="both"/>
      </w:pPr>
      <w:r>
        <w:t>La tabla a continuación nos permite conocer los valores y su significado.</w:t>
      </w:r>
    </w:p>
    <w:p w14:paraId="713B2FD4" w14:textId="43783576" w:rsidR="004E4131" w:rsidRDefault="004E4131" w:rsidP="004E4131">
      <w:pPr>
        <w:jc w:val="both"/>
      </w:pPr>
      <w:r>
        <w:rPr>
          <w:noProof/>
        </w:rPr>
        <w:drawing>
          <wp:inline distT="0" distB="0" distL="0" distR="0" wp14:anchorId="3A3E6D3A" wp14:editId="78EF28A5">
            <wp:extent cx="5400040" cy="1778635"/>
            <wp:effectExtent l="0" t="0" r="0" b="0"/>
            <wp:docPr id="6" name="Imagen 1" descr="Tabla&#10;&#10;Descripción generada automáticamente">
              <a:extLst xmlns:a="http://schemas.openxmlformats.org/drawingml/2006/main">
                <a:ext uri="{FF2B5EF4-FFF2-40B4-BE49-F238E27FC236}">
                  <a16:creationId xmlns:a16="http://schemas.microsoft.com/office/drawing/2014/main" id="{F589BAE4-650C-7779-2DDC-295486199E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 descr="Tabla&#10;&#10;Descripción generada automáticamente">
                      <a:extLst>
                        <a:ext uri="{FF2B5EF4-FFF2-40B4-BE49-F238E27FC236}">
                          <a16:creationId xmlns:a16="http://schemas.microsoft.com/office/drawing/2014/main" id="{F589BAE4-650C-7779-2DDC-295486199E80}"/>
                        </a:ext>
                      </a:extLs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1778635"/>
                    </a:xfrm>
                    <a:prstGeom prst="rect">
                      <a:avLst/>
                    </a:prstGeom>
                    <a:noFill/>
                  </pic:spPr>
                </pic:pic>
              </a:graphicData>
            </a:graphic>
          </wp:inline>
        </w:drawing>
      </w:r>
    </w:p>
    <w:p w14:paraId="75A7C9A1" w14:textId="7CDE6795" w:rsidR="003B7C87" w:rsidRPr="004E4131" w:rsidRDefault="003B7C87" w:rsidP="004E4131">
      <w:pPr>
        <w:jc w:val="both"/>
      </w:pPr>
      <w:r>
        <w:t>Esta tabla nos permite comparar preguntas y establecer su importancia en relación</w:t>
      </w:r>
      <w:r w:rsidR="007F1FE7">
        <w:t xml:space="preserve"> a otra</w:t>
      </w:r>
      <w:r>
        <w:t>.</w:t>
      </w:r>
    </w:p>
    <w:p w14:paraId="197A79B8" w14:textId="5D188C31" w:rsidR="004E4131" w:rsidRPr="00B14E4F" w:rsidRDefault="004E4131" w:rsidP="004E4131">
      <w:r>
        <w:rPr>
          <w:noProof/>
        </w:rPr>
        <w:drawing>
          <wp:inline distT="0" distB="0" distL="0" distR="0" wp14:anchorId="11C72BC4" wp14:editId="1B32F105">
            <wp:extent cx="5474524" cy="3009900"/>
            <wp:effectExtent l="0" t="0" r="0" b="0"/>
            <wp:docPr id="5" name="Imagen 5"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Escala de tiempo&#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5485291" cy="3015820"/>
                    </a:xfrm>
                    <a:prstGeom prst="rect">
                      <a:avLst/>
                    </a:prstGeom>
                  </pic:spPr>
                </pic:pic>
              </a:graphicData>
            </a:graphic>
          </wp:inline>
        </w:drawing>
      </w:r>
    </w:p>
    <w:sectPr w:rsidR="004E4131" w:rsidRPr="00B14E4F" w:rsidSect="004D50F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72BE8" w14:textId="77777777" w:rsidR="00517EDB" w:rsidRDefault="00517EDB" w:rsidP="001B2354">
      <w:pPr>
        <w:spacing w:after="0" w:line="240" w:lineRule="auto"/>
      </w:pPr>
      <w:r>
        <w:separator/>
      </w:r>
    </w:p>
  </w:endnote>
  <w:endnote w:type="continuationSeparator" w:id="0">
    <w:p w14:paraId="21630498" w14:textId="77777777" w:rsidR="00517EDB" w:rsidRDefault="00517EDB" w:rsidP="001B2354">
      <w:pPr>
        <w:spacing w:after="0" w:line="240" w:lineRule="auto"/>
      </w:pPr>
      <w:r>
        <w:continuationSeparator/>
      </w:r>
    </w:p>
  </w:endnote>
  <w:endnote w:type="continuationNotice" w:id="1">
    <w:p w14:paraId="0A207A16" w14:textId="77777777" w:rsidR="00517EDB" w:rsidRDefault="00517E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A3D53" w14:textId="77777777" w:rsidR="00517EDB" w:rsidRDefault="00517EDB" w:rsidP="001B2354">
      <w:pPr>
        <w:spacing w:after="0" w:line="240" w:lineRule="auto"/>
      </w:pPr>
      <w:r>
        <w:separator/>
      </w:r>
    </w:p>
  </w:footnote>
  <w:footnote w:type="continuationSeparator" w:id="0">
    <w:p w14:paraId="7E156B2B" w14:textId="77777777" w:rsidR="00517EDB" w:rsidRDefault="00517EDB" w:rsidP="001B2354">
      <w:pPr>
        <w:spacing w:after="0" w:line="240" w:lineRule="auto"/>
      </w:pPr>
      <w:r>
        <w:continuationSeparator/>
      </w:r>
    </w:p>
  </w:footnote>
  <w:footnote w:type="continuationNotice" w:id="1">
    <w:p w14:paraId="7728E7F4" w14:textId="77777777" w:rsidR="00517EDB" w:rsidRDefault="00517ED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41C9"/>
    <w:multiLevelType w:val="hybridMultilevel"/>
    <w:tmpl w:val="18DCF8A2"/>
    <w:lvl w:ilvl="0" w:tplc="17069CFC">
      <w:numFmt w:val="bullet"/>
      <w:lvlText w:val="-"/>
      <w:lvlJc w:val="left"/>
      <w:pPr>
        <w:ind w:left="720" w:hanging="360"/>
      </w:pPr>
      <w:rPr>
        <w:rFonts w:ascii="Calibri" w:eastAsiaTheme="minorEastAsia"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75D3782"/>
    <w:multiLevelType w:val="hybridMultilevel"/>
    <w:tmpl w:val="642C623C"/>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9357681"/>
    <w:multiLevelType w:val="hybridMultilevel"/>
    <w:tmpl w:val="FF9807BE"/>
    <w:lvl w:ilvl="0" w:tplc="EC3081B8">
      <w:numFmt w:val="bullet"/>
      <w:lvlText w:val="-"/>
      <w:lvlJc w:val="left"/>
      <w:pPr>
        <w:ind w:left="1065" w:hanging="360"/>
      </w:pPr>
      <w:rPr>
        <w:rFonts w:ascii="Calibri" w:eastAsiaTheme="minorEastAsia" w:hAnsi="Calibri" w:cs="Calibri" w:hint="default"/>
      </w:rPr>
    </w:lvl>
    <w:lvl w:ilvl="1" w:tplc="580A0003" w:tentative="1">
      <w:start w:val="1"/>
      <w:numFmt w:val="bullet"/>
      <w:lvlText w:val="o"/>
      <w:lvlJc w:val="left"/>
      <w:pPr>
        <w:ind w:left="1785" w:hanging="360"/>
      </w:pPr>
      <w:rPr>
        <w:rFonts w:ascii="Courier New" w:hAnsi="Courier New" w:cs="Courier New" w:hint="default"/>
      </w:rPr>
    </w:lvl>
    <w:lvl w:ilvl="2" w:tplc="580A0005" w:tentative="1">
      <w:start w:val="1"/>
      <w:numFmt w:val="bullet"/>
      <w:lvlText w:val=""/>
      <w:lvlJc w:val="left"/>
      <w:pPr>
        <w:ind w:left="2505" w:hanging="360"/>
      </w:pPr>
      <w:rPr>
        <w:rFonts w:ascii="Wingdings" w:hAnsi="Wingdings" w:hint="default"/>
      </w:rPr>
    </w:lvl>
    <w:lvl w:ilvl="3" w:tplc="580A0001" w:tentative="1">
      <w:start w:val="1"/>
      <w:numFmt w:val="bullet"/>
      <w:lvlText w:val=""/>
      <w:lvlJc w:val="left"/>
      <w:pPr>
        <w:ind w:left="3225" w:hanging="360"/>
      </w:pPr>
      <w:rPr>
        <w:rFonts w:ascii="Symbol" w:hAnsi="Symbol" w:hint="default"/>
      </w:rPr>
    </w:lvl>
    <w:lvl w:ilvl="4" w:tplc="580A0003" w:tentative="1">
      <w:start w:val="1"/>
      <w:numFmt w:val="bullet"/>
      <w:lvlText w:val="o"/>
      <w:lvlJc w:val="left"/>
      <w:pPr>
        <w:ind w:left="3945" w:hanging="360"/>
      </w:pPr>
      <w:rPr>
        <w:rFonts w:ascii="Courier New" w:hAnsi="Courier New" w:cs="Courier New" w:hint="default"/>
      </w:rPr>
    </w:lvl>
    <w:lvl w:ilvl="5" w:tplc="580A0005" w:tentative="1">
      <w:start w:val="1"/>
      <w:numFmt w:val="bullet"/>
      <w:lvlText w:val=""/>
      <w:lvlJc w:val="left"/>
      <w:pPr>
        <w:ind w:left="4665" w:hanging="360"/>
      </w:pPr>
      <w:rPr>
        <w:rFonts w:ascii="Wingdings" w:hAnsi="Wingdings" w:hint="default"/>
      </w:rPr>
    </w:lvl>
    <w:lvl w:ilvl="6" w:tplc="580A0001" w:tentative="1">
      <w:start w:val="1"/>
      <w:numFmt w:val="bullet"/>
      <w:lvlText w:val=""/>
      <w:lvlJc w:val="left"/>
      <w:pPr>
        <w:ind w:left="5385" w:hanging="360"/>
      </w:pPr>
      <w:rPr>
        <w:rFonts w:ascii="Symbol" w:hAnsi="Symbol" w:hint="default"/>
      </w:rPr>
    </w:lvl>
    <w:lvl w:ilvl="7" w:tplc="580A0003" w:tentative="1">
      <w:start w:val="1"/>
      <w:numFmt w:val="bullet"/>
      <w:lvlText w:val="o"/>
      <w:lvlJc w:val="left"/>
      <w:pPr>
        <w:ind w:left="6105" w:hanging="360"/>
      </w:pPr>
      <w:rPr>
        <w:rFonts w:ascii="Courier New" w:hAnsi="Courier New" w:cs="Courier New" w:hint="default"/>
      </w:rPr>
    </w:lvl>
    <w:lvl w:ilvl="8" w:tplc="580A0005" w:tentative="1">
      <w:start w:val="1"/>
      <w:numFmt w:val="bullet"/>
      <w:lvlText w:val=""/>
      <w:lvlJc w:val="left"/>
      <w:pPr>
        <w:ind w:left="6825" w:hanging="360"/>
      </w:pPr>
      <w:rPr>
        <w:rFonts w:ascii="Wingdings" w:hAnsi="Wingdings" w:hint="default"/>
      </w:rPr>
    </w:lvl>
  </w:abstractNum>
  <w:abstractNum w:abstractNumId="3" w15:restartNumberingAfterBreak="0">
    <w:nsid w:val="09A531C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8BBB18"/>
    <w:multiLevelType w:val="hybridMultilevel"/>
    <w:tmpl w:val="FFFFFFFF"/>
    <w:lvl w:ilvl="0" w:tplc="82964598">
      <w:start w:val="1"/>
      <w:numFmt w:val="bullet"/>
      <w:lvlText w:val=""/>
      <w:lvlJc w:val="left"/>
      <w:pPr>
        <w:ind w:left="720" w:hanging="360"/>
      </w:pPr>
      <w:rPr>
        <w:rFonts w:ascii="Symbol" w:hAnsi="Symbol" w:hint="default"/>
      </w:rPr>
    </w:lvl>
    <w:lvl w:ilvl="1" w:tplc="5596E738">
      <w:start w:val="1"/>
      <w:numFmt w:val="bullet"/>
      <w:lvlText w:val="o"/>
      <w:lvlJc w:val="left"/>
      <w:pPr>
        <w:ind w:left="1440" w:hanging="360"/>
      </w:pPr>
      <w:rPr>
        <w:rFonts w:ascii="Courier New" w:hAnsi="Courier New" w:hint="default"/>
      </w:rPr>
    </w:lvl>
    <w:lvl w:ilvl="2" w:tplc="E7D0D23E">
      <w:start w:val="1"/>
      <w:numFmt w:val="bullet"/>
      <w:lvlText w:val=""/>
      <w:lvlJc w:val="left"/>
      <w:pPr>
        <w:ind w:left="2160" w:hanging="360"/>
      </w:pPr>
      <w:rPr>
        <w:rFonts w:ascii="Wingdings" w:hAnsi="Wingdings" w:hint="default"/>
      </w:rPr>
    </w:lvl>
    <w:lvl w:ilvl="3" w:tplc="3BD85026">
      <w:start w:val="1"/>
      <w:numFmt w:val="bullet"/>
      <w:lvlText w:val=""/>
      <w:lvlJc w:val="left"/>
      <w:pPr>
        <w:ind w:left="2880" w:hanging="360"/>
      </w:pPr>
      <w:rPr>
        <w:rFonts w:ascii="Symbol" w:hAnsi="Symbol" w:hint="default"/>
      </w:rPr>
    </w:lvl>
    <w:lvl w:ilvl="4" w:tplc="5906D89C">
      <w:start w:val="1"/>
      <w:numFmt w:val="bullet"/>
      <w:lvlText w:val="o"/>
      <w:lvlJc w:val="left"/>
      <w:pPr>
        <w:ind w:left="3600" w:hanging="360"/>
      </w:pPr>
      <w:rPr>
        <w:rFonts w:ascii="Courier New" w:hAnsi="Courier New" w:hint="default"/>
      </w:rPr>
    </w:lvl>
    <w:lvl w:ilvl="5" w:tplc="9076AC5C">
      <w:start w:val="1"/>
      <w:numFmt w:val="bullet"/>
      <w:lvlText w:val=""/>
      <w:lvlJc w:val="left"/>
      <w:pPr>
        <w:ind w:left="4320" w:hanging="360"/>
      </w:pPr>
      <w:rPr>
        <w:rFonts w:ascii="Wingdings" w:hAnsi="Wingdings" w:hint="default"/>
      </w:rPr>
    </w:lvl>
    <w:lvl w:ilvl="6" w:tplc="E7506CFE">
      <w:start w:val="1"/>
      <w:numFmt w:val="bullet"/>
      <w:lvlText w:val=""/>
      <w:lvlJc w:val="left"/>
      <w:pPr>
        <w:ind w:left="5040" w:hanging="360"/>
      </w:pPr>
      <w:rPr>
        <w:rFonts w:ascii="Symbol" w:hAnsi="Symbol" w:hint="default"/>
      </w:rPr>
    </w:lvl>
    <w:lvl w:ilvl="7" w:tplc="EE524D82">
      <w:start w:val="1"/>
      <w:numFmt w:val="bullet"/>
      <w:lvlText w:val="o"/>
      <w:lvlJc w:val="left"/>
      <w:pPr>
        <w:ind w:left="5760" w:hanging="360"/>
      </w:pPr>
      <w:rPr>
        <w:rFonts w:ascii="Courier New" w:hAnsi="Courier New" w:hint="default"/>
      </w:rPr>
    </w:lvl>
    <w:lvl w:ilvl="8" w:tplc="C2747E3A">
      <w:start w:val="1"/>
      <w:numFmt w:val="bullet"/>
      <w:lvlText w:val=""/>
      <w:lvlJc w:val="left"/>
      <w:pPr>
        <w:ind w:left="6480" w:hanging="360"/>
      </w:pPr>
      <w:rPr>
        <w:rFonts w:ascii="Wingdings" w:hAnsi="Wingdings" w:hint="default"/>
      </w:rPr>
    </w:lvl>
  </w:abstractNum>
  <w:abstractNum w:abstractNumId="5" w15:restartNumberingAfterBreak="0">
    <w:nsid w:val="13555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F91334"/>
    <w:multiLevelType w:val="hybridMultilevel"/>
    <w:tmpl w:val="AC98DFC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19DF40A5"/>
    <w:multiLevelType w:val="hybridMultilevel"/>
    <w:tmpl w:val="82684E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E670BC8"/>
    <w:multiLevelType w:val="hybridMultilevel"/>
    <w:tmpl w:val="418053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8572F4E"/>
    <w:multiLevelType w:val="hybridMultilevel"/>
    <w:tmpl w:val="4B324C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FEE51B0"/>
    <w:multiLevelType w:val="hybridMultilevel"/>
    <w:tmpl w:val="C346CF3C"/>
    <w:lvl w:ilvl="0" w:tplc="580A000F">
      <w:start w:val="1"/>
      <w:numFmt w:val="decimal"/>
      <w:lvlText w:val="%1."/>
      <w:lvlJc w:val="left"/>
      <w:pPr>
        <w:ind w:left="720" w:hanging="360"/>
      </w:pPr>
    </w:lvl>
    <w:lvl w:ilvl="1" w:tplc="580A000F">
      <w:start w:val="1"/>
      <w:numFmt w:val="decimal"/>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40843CDC"/>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59D544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8D71F40"/>
    <w:multiLevelType w:val="hybridMultilevel"/>
    <w:tmpl w:val="3B742B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AFC5E87"/>
    <w:multiLevelType w:val="hybridMultilevel"/>
    <w:tmpl w:val="7A5C936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5BD82E3A"/>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F24251F"/>
    <w:multiLevelType w:val="hybridMultilevel"/>
    <w:tmpl w:val="8DE6306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5F835D57"/>
    <w:multiLevelType w:val="hybridMultilevel"/>
    <w:tmpl w:val="29D4ECB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15:restartNumberingAfterBreak="0">
    <w:nsid w:val="73001120"/>
    <w:multiLevelType w:val="hybridMultilevel"/>
    <w:tmpl w:val="5FDCEC3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7C3B29A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C465F4D"/>
    <w:multiLevelType w:val="hybridMultilevel"/>
    <w:tmpl w:val="B60EA918"/>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1" w15:restartNumberingAfterBreak="0">
    <w:nsid w:val="7FE24973"/>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70684501">
    <w:abstractNumId w:val="4"/>
  </w:num>
  <w:num w:numId="2" w16cid:durableId="82653493">
    <w:abstractNumId w:val="7"/>
  </w:num>
  <w:num w:numId="3" w16cid:durableId="1232042687">
    <w:abstractNumId w:val="9"/>
  </w:num>
  <w:num w:numId="4" w16cid:durableId="877358955">
    <w:abstractNumId w:val="1"/>
  </w:num>
  <w:num w:numId="5" w16cid:durableId="1856335510">
    <w:abstractNumId w:val="16"/>
  </w:num>
  <w:num w:numId="6" w16cid:durableId="904605110">
    <w:abstractNumId w:val="18"/>
  </w:num>
  <w:num w:numId="7" w16cid:durableId="398289370">
    <w:abstractNumId w:val="0"/>
  </w:num>
  <w:num w:numId="8" w16cid:durableId="2033602224">
    <w:abstractNumId w:val="2"/>
  </w:num>
  <w:num w:numId="9" w16cid:durableId="959457823">
    <w:abstractNumId w:val="17"/>
  </w:num>
  <w:num w:numId="10" w16cid:durableId="2102673674">
    <w:abstractNumId w:val="10"/>
  </w:num>
  <w:num w:numId="11" w16cid:durableId="902109157">
    <w:abstractNumId w:val="20"/>
  </w:num>
  <w:num w:numId="12" w16cid:durableId="453407838">
    <w:abstractNumId w:val="11"/>
  </w:num>
  <w:num w:numId="13" w16cid:durableId="1438136962">
    <w:abstractNumId w:val="21"/>
  </w:num>
  <w:num w:numId="14" w16cid:durableId="854921276">
    <w:abstractNumId w:val="13"/>
  </w:num>
  <w:num w:numId="15" w16cid:durableId="616641132">
    <w:abstractNumId w:val="5"/>
  </w:num>
  <w:num w:numId="16" w16cid:durableId="517276579">
    <w:abstractNumId w:val="15"/>
  </w:num>
  <w:num w:numId="17" w16cid:durableId="196088459">
    <w:abstractNumId w:val="12"/>
  </w:num>
  <w:num w:numId="18" w16cid:durableId="1552423549">
    <w:abstractNumId w:val="3"/>
  </w:num>
  <w:num w:numId="19" w16cid:durableId="1327592230">
    <w:abstractNumId w:val="19"/>
  </w:num>
  <w:num w:numId="20" w16cid:durableId="1304042380">
    <w:abstractNumId w:val="6"/>
  </w:num>
  <w:num w:numId="21" w16cid:durableId="851575704">
    <w:abstractNumId w:val="14"/>
  </w:num>
  <w:num w:numId="22" w16cid:durableId="13659789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s-MX" w:vendorID="64" w:dllVersion="6" w:nlCheck="1" w:checkStyle="0"/>
  <w:activeWritingStyle w:appName="MSWord" w:lang="es-CL" w:vendorID="64" w:dllVersion="6" w:nlCheck="1" w:checkStyle="0"/>
  <w:activeWritingStyle w:appName="MSWord" w:lang="es-ES" w:vendorID="64" w:dllVersion="6" w:nlCheck="1" w:checkStyle="0"/>
  <w:activeWritingStyle w:appName="MSWord" w:lang="es-CL" w:vendorID="64" w:dllVersion="0" w:nlCheck="1" w:checkStyle="0"/>
  <w:activeWritingStyle w:appName="MSWord" w:lang="es-ES" w:vendorID="64" w:dllVersion="0" w:nlCheck="1" w:checkStyle="0"/>
  <w:activeWritingStyle w:appName="MSWord" w:lang="es-MX" w:vendorID="64" w:dllVersion="0" w:nlCheck="1" w:checkStyle="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354"/>
    <w:rsid w:val="00012BCC"/>
    <w:rsid w:val="000237EA"/>
    <w:rsid w:val="0002451C"/>
    <w:rsid w:val="00027886"/>
    <w:rsid w:val="00031B57"/>
    <w:rsid w:val="00036206"/>
    <w:rsid w:val="00040D5E"/>
    <w:rsid w:val="000450E8"/>
    <w:rsid w:val="000504CF"/>
    <w:rsid w:val="00051FBC"/>
    <w:rsid w:val="00053FFE"/>
    <w:rsid w:val="00057F26"/>
    <w:rsid w:val="000675B1"/>
    <w:rsid w:val="000707F4"/>
    <w:rsid w:val="00070891"/>
    <w:rsid w:val="00070F94"/>
    <w:rsid w:val="00073037"/>
    <w:rsid w:val="000742AF"/>
    <w:rsid w:val="00074F60"/>
    <w:rsid w:val="0007513B"/>
    <w:rsid w:val="00076300"/>
    <w:rsid w:val="000827CF"/>
    <w:rsid w:val="000873AA"/>
    <w:rsid w:val="000A0007"/>
    <w:rsid w:val="000A30E1"/>
    <w:rsid w:val="000B11C5"/>
    <w:rsid w:val="000B584C"/>
    <w:rsid w:val="000B76A7"/>
    <w:rsid w:val="000C3691"/>
    <w:rsid w:val="000C5E7F"/>
    <w:rsid w:val="000C624F"/>
    <w:rsid w:val="000D1075"/>
    <w:rsid w:val="000D48A9"/>
    <w:rsid w:val="000D5E8A"/>
    <w:rsid w:val="000E17B7"/>
    <w:rsid w:val="000E5792"/>
    <w:rsid w:val="000F5337"/>
    <w:rsid w:val="000F7272"/>
    <w:rsid w:val="001024F1"/>
    <w:rsid w:val="001031E0"/>
    <w:rsid w:val="00105E9E"/>
    <w:rsid w:val="00114197"/>
    <w:rsid w:val="00124EB8"/>
    <w:rsid w:val="00126A21"/>
    <w:rsid w:val="00127680"/>
    <w:rsid w:val="00132EF4"/>
    <w:rsid w:val="001331B9"/>
    <w:rsid w:val="0014449C"/>
    <w:rsid w:val="00146887"/>
    <w:rsid w:val="00146DFC"/>
    <w:rsid w:val="001508FC"/>
    <w:rsid w:val="00156059"/>
    <w:rsid w:val="00157378"/>
    <w:rsid w:val="00165077"/>
    <w:rsid w:val="001654F9"/>
    <w:rsid w:val="00175E56"/>
    <w:rsid w:val="0018141D"/>
    <w:rsid w:val="00181945"/>
    <w:rsid w:val="00194D1E"/>
    <w:rsid w:val="001959B8"/>
    <w:rsid w:val="001B2354"/>
    <w:rsid w:val="001B417A"/>
    <w:rsid w:val="001D0643"/>
    <w:rsid w:val="001D65BA"/>
    <w:rsid w:val="001D6A10"/>
    <w:rsid w:val="001E286F"/>
    <w:rsid w:val="001E2A16"/>
    <w:rsid w:val="001F0A29"/>
    <w:rsid w:val="001F7CDD"/>
    <w:rsid w:val="0020338B"/>
    <w:rsid w:val="002104A8"/>
    <w:rsid w:val="00217675"/>
    <w:rsid w:val="002337BA"/>
    <w:rsid w:val="00247C85"/>
    <w:rsid w:val="00250731"/>
    <w:rsid w:val="00265418"/>
    <w:rsid w:val="0026675F"/>
    <w:rsid w:val="00267EF3"/>
    <w:rsid w:val="00270850"/>
    <w:rsid w:val="00271ED2"/>
    <w:rsid w:val="00280748"/>
    <w:rsid w:val="00281322"/>
    <w:rsid w:val="00281613"/>
    <w:rsid w:val="00286692"/>
    <w:rsid w:val="0029420E"/>
    <w:rsid w:val="00296474"/>
    <w:rsid w:val="002B1F49"/>
    <w:rsid w:val="002B6C8C"/>
    <w:rsid w:val="002C1113"/>
    <w:rsid w:val="002C2768"/>
    <w:rsid w:val="002C455C"/>
    <w:rsid w:val="002C51DE"/>
    <w:rsid w:val="002D0711"/>
    <w:rsid w:val="002D4FDE"/>
    <w:rsid w:val="002D5687"/>
    <w:rsid w:val="002D6B35"/>
    <w:rsid w:val="002E42D9"/>
    <w:rsid w:val="002E52B3"/>
    <w:rsid w:val="002F26C2"/>
    <w:rsid w:val="002F2A2B"/>
    <w:rsid w:val="002F6AE8"/>
    <w:rsid w:val="003000CA"/>
    <w:rsid w:val="00320A17"/>
    <w:rsid w:val="00321D74"/>
    <w:rsid w:val="00323615"/>
    <w:rsid w:val="00323E6A"/>
    <w:rsid w:val="003260ED"/>
    <w:rsid w:val="003262CC"/>
    <w:rsid w:val="00327753"/>
    <w:rsid w:val="00335155"/>
    <w:rsid w:val="00341157"/>
    <w:rsid w:val="00356F49"/>
    <w:rsid w:val="00357CAC"/>
    <w:rsid w:val="00360BEB"/>
    <w:rsid w:val="00370F7F"/>
    <w:rsid w:val="00371745"/>
    <w:rsid w:val="003742D9"/>
    <w:rsid w:val="00375270"/>
    <w:rsid w:val="00375DEE"/>
    <w:rsid w:val="00376657"/>
    <w:rsid w:val="00383342"/>
    <w:rsid w:val="00386CD9"/>
    <w:rsid w:val="00392E34"/>
    <w:rsid w:val="003954A3"/>
    <w:rsid w:val="003A5376"/>
    <w:rsid w:val="003B791E"/>
    <w:rsid w:val="003B7C87"/>
    <w:rsid w:val="003C4445"/>
    <w:rsid w:val="003C4CD2"/>
    <w:rsid w:val="003C4F2D"/>
    <w:rsid w:val="003D1B36"/>
    <w:rsid w:val="003D1E9D"/>
    <w:rsid w:val="003D6EF1"/>
    <w:rsid w:val="003D7F8C"/>
    <w:rsid w:val="003F0701"/>
    <w:rsid w:val="00405368"/>
    <w:rsid w:val="0040569A"/>
    <w:rsid w:val="00406037"/>
    <w:rsid w:val="00413DDB"/>
    <w:rsid w:val="004242EF"/>
    <w:rsid w:val="0045047B"/>
    <w:rsid w:val="00451211"/>
    <w:rsid w:val="0046578F"/>
    <w:rsid w:val="00467939"/>
    <w:rsid w:val="00470B3D"/>
    <w:rsid w:val="00473D45"/>
    <w:rsid w:val="0047784C"/>
    <w:rsid w:val="0048089E"/>
    <w:rsid w:val="00483EF4"/>
    <w:rsid w:val="0049168E"/>
    <w:rsid w:val="004929D8"/>
    <w:rsid w:val="004A2160"/>
    <w:rsid w:val="004A37FB"/>
    <w:rsid w:val="004A77CF"/>
    <w:rsid w:val="004B5B50"/>
    <w:rsid w:val="004B78E1"/>
    <w:rsid w:val="004C010A"/>
    <w:rsid w:val="004C03EB"/>
    <w:rsid w:val="004C1090"/>
    <w:rsid w:val="004C1F70"/>
    <w:rsid w:val="004D37B3"/>
    <w:rsid w:val="004D50F4"/>
    <w:rsid w:val="004E091A"/>
    <w:rsid w:val="004E3113"/>
    <w:rsid w:val="004E37CA"/>
    <w:rsid w:val="004E4131"/>
    <w:rsid w:val="004E525B"/>
    <w:rsid w:val="004F742D"/>
    <w:rsid w:val="00501E3A"/>
    <w:rsid w:val="0050457E"/>
    <w:rsid w:val="00504A1D"/>
    <w:rsid w:val="00514B86"/>
    <w:rsid w:val="005161A6"/>
    <w:rsid w:val="00517B77"/>
    <w:rsid w:val="00517EDB"/>
    <w:rsid w:val="00520D87"/>
    <w:rsid w:val="00522085"/>
    <w:rsid w:val="00522A81"/>
    <w:rsid w:val="00522F9B"/>
    <w:rsid w:val="005243BE"/>
    <w:rsid w:val="0053051D"/>
    <w:rsid w:val="0053467D"/>
    <w:rsid w:val="005373C8"/>
    <w:rsid w:val="00537B9D"/>
    <w:rsid w:val="005422FD"/>
    <w:rsid w:val="00542581"/>
    <w:rsid w:val="00542DB8"/>
    <w:rsid w:val="00542F60"/>
    <w:rsid w:val="0054B636"/>
    <w:rsid w:val="0055256C"/>
    <w:rsid w:val="00571C4F"/>
    <w:rsid w:val="005772F7"/>
    <w:rsid w:val="00593FE5"/>
    <w:rsid w:val="00596DB7"/>
    <w:rsid w:val="00596FFF"/>
    <w:rsid w:val="00597313"/>
    <w:rsid w:val="005A6F9A"/>
    <w:rsid w:val="005B5165"/>
    <w:rsid w:val="005B75E5"/>
    <w:rsid w:val="005C2176"/>
    <w:rsid w:val="005C27CC"/>
    <w:rsid w:val="005C5C9F"/>
    <w:rsid w:val="005D70AA"/>
    <w:rsid w:val="005D7B7F"/>
    <w:rsid w:val="005E1987"/>
    <w:rsid w:val="005E2A09"/>
    <w:rsid w:val="005F3499"/>
    <w:rsid w:val="00603095"/>
    <w:rsid w:val="00604105"/>
    <w:rsid w:val="00611CA8"/>
    <w:rsid w:val="006233F5"/>
    <w:rsid w:val="00634CF7"/>
    <w:rsid w:val="0064196E"/>
    <w:rsid w:val="00642378"/>
    <w:rsid w:val="00646BB2"/>
    <w:rsid w:val="00650F58"/>
    <w:rsid w:val="006570BF"/>
    <w:rsid w:val="006607F2"/>
    <w:rsid w:val="00664FF7"/>
    <w:rsid w:val="00670D5E"/>
    <w:rsid w:val="00686707"/>
    <w:rsid w:val="00692AF9"/>
    <w:rsid w:val="006A0C02"/>
    <w:rsid w:val="006A3903"/>
    <w:rsid w:val="006A5048"/>
    <w:rsid w:val="006A656F"/>
    <w:rsid w:val="006B1CF5"/>
    <w:rsid w:val="006B2077"/>
    <w:rsid w:val="006B45C6"/>
    <w:rsid w:val="006B6B85"/>
    <w:rsid w:val="006C3C0B"/>
    <w:rsid w:val="006C47CB"/>
    <w:rsid w:val="006C796D"/>
    <w:rsid w:val="006C7B13"/>
    <w:rsid w:val="006D68D0"/>
    <w:rsid w:val="006E060F"/>
    <w:rsid w:val="006F0EB7"/>
    <w:rsid w:val="006F3CDF"/>
    <w:rsid w:val="006F5014"/>
    <w:rsid w:val="0070354C"/>
    <w:rsid w:val="00710FF8"/>
    <w:rsid w:val="00722499"/>
    <w:rsid w:val="00724138"/>
    <w:rsid w:val="00726581"/>
    <w:rsid w:val="00730705"/>
    <w:rsid w:val="00735ABF"/>
    <w:rsid w:val="00737102"/>
    <w:rsid w:val="007421E0"/>
    <w:rsid w:val="007431EA"/>
    <w:rsid w:val="00743FEA"/>
    <w:rsid w:val="00747887"/>
    <w:rsid w:val="007549BA"/>
    <w:rsid w:val="00763FB3"/>
    <w:rsid w:val="007647CD"/>
    <w:rsid w:val="00767906"/>
    <w:rsid w:val="007732F1"/>
    <w:rsid w:val="00773B7A"/>
    <w:rsid w:val="0077707B"/>
    <w:rsid w:val="00780BF2"/>
    <w:rsid w:val="007816B8"/>
    <w:rsid w:val="00791DAF"/>
    <w:rsid w:val="007A1651"/>
    <w:rsid w:val="007A44DF"/>
    <w:rsid w:val="007B5795"/>
    <w:rsid w:val="007B66E7"/>
    <w:rsid w:val="007B77F2"/>
    <w:rsid w:val="007C6FFB"/>
    <w:rsid w:val="007D18E6"/>
    <w:rsid w:val="007D1CCB"/>
    <w:rsid w:val="007D588F"/>
    <w:rsid w:val="007F1FE7"/>
    <w:rsid w:val="008034A1"/>
    <w:rsid w:val="00812019"/>
    <w:rsid w:val="00814A0E"/>
    <w:rsid w:val="008220F6"/>
    <w:rsid w:val="00823636"/>
    <w:rsid w:val="00823EAA"/>
    <w:rsid w:val="008275F6"/>
    <w:rsid w:val="00832C4F"/>
    <w:rsid w:val="008436B5"/>
    <w:rsid w:val="008441F6"/>
    <w:rsid w:val="00846570"/>
    <w:rsid w:val="00852497"/>
    <w:rsid w:val="00857EC3"/>
    <w:rsid w:val="008602B8"/>
    <w:rsid w:val="008614B0"/>
    <w:rsid w:val="00877B1D"/>
    <w:rsid w:val="00880FA0"/>
    <w:rsid w:val="008815A4"/>
    <w:rsid w:val="00881F99"/>
    <w:rsid w:val="00894182"/>
    <w:rsid w:val="008A307D"/>
    <w:rsid w:val="008A3D58"/>
    <w:rsid w:val="008B1A86"/>
    <w:rsid w:val="008C3CBA"/>
    <w:rsid w:val="008C4A2A"/>
    <w:rsid w:val="008D2EB3"/>
    <w:rsid w:val="008E2769"/>
    <w:rsid w:val="008E50BD"/>
    <w:rsid w:val="008F19B8"/>
    <w:rsid w:val="0090530E"/>
    <w:rsid w:val="00906675"/>
    <w:rsid w:val="009103BC"/>
    <w:rsid w:val="009244F1"/>
    <w:rsid w:val="00924B97"/>
    <w:rsid w:val="00926ACA"/>
    <w:rsid w:val="00930CE7"/>
    <w:rsid w:val="00933726"/>
    <w:rsid w:val="00934CE5"/>
    <w:rsid w:val="009365C1"/>
    <w:rsid w:val="009433B9"/>
    <w:rsid w:val="00946B7B"/>
    <w:rsid w:val="00962731"/>
    <w:rsid w:val="00970C4A"/>
    <w:rsid w:val="00983AA4"/>
    <w:rsid w:val="0099684A"/>
    <w:rsid w:val="00996C96"/>
    <w:rsid w:val="00996FF4"/>
    <w:rsid w:val="009A61E6"/>
    <w:rsid w:val="009A7671"/>
    <w:rsid w:val="009B0E4A"/>
    <w:rsid w:val="009B4562"/>
    <w:rsid w:val="009B7815"/>
    <w:rsid w:val="009C7D4E"/>
    <w:rsid w:val="009D058E"/>
    <w:rsid w:val="009D6D89"/>
    <w:rsid w:val="009D7016"/>
    <w:rsid w:val="009E0643"/>
    <w:rsid w:val="009E7723"/>
    <w:rsid w:val="009F2590"/>
    <w:rsid w:val="00A23C7F"/>
    <w:rsid w:val="00A24853"/>
    <w:rsid w:val="00A31069"/>
    <w:rsid w:val="00A31CDB"/>
    <w:rsid w:val="00A33A8B"/>
    <w:rsid w:val="00A35894"/>
    <w:rsid w:val="00A47C05"/>
    <w:rsid w:val="00A50FF7"/>
    <w:rsid w:val="00A51F6B"/>
    <w:rsid w:val="00A547B3"/>
    <w:rsid w:val="00A61969"/>
    <w:rsid w:val="00A61F00"/>
    <w:rsid w:val="00A65AF2"/>
    <w:rsid w:val="00A66D01"/>
    <w:rsid w:val="00A67FFD"/>
    <w:rsid w:val="00A733C9"/>
    <w:rsid w:val="00A74DF2"/>
    <w:rsid w:val="00A75F18"/>
    <w:rsid w:val="00A909CD"/>
    <w:rsid w:val="00A9126D"/>
    <w:rsid w:val="00A92C5A"/>
    <w:rsid w:val="00A96CC5"/>
    <w:rsid w:val="00AA0715"/>
    <w:rsid w:val="00AA24B4"/>
    <w:rsid w:val="00AA2D5E"/>
    <w:rsid w:val="00AA6EB4"/>
    <w:rsid w:val="00AB03FF"/>
    <w:rsid w:val="00AB1440"/>
    <w:rsid w:val="00AB240F"/>
    <w:rsid w:val="00AB3371"/>
    <w:rsid w:val="00AC4B1A"/>
    <w:rsid w:val="00AC75CD"/>
    <w:rsid w:val="00AD42B4"/>
    <w:rsid w:val="00AE2378"/>
    <w:rsid w:val="00AF1A1E"/>
    <w:rsid w:val="00AF1AF0"/>
    <w:rsid w:val="00AF2225"/>
    <w:rsid w:val="00AF2C32"/>
    <w:rsid w:val="00AF7E1B"/>
    <w:rsid w:val="00B01A78"/>
    <w:rsid w:val="00B0655D"/>
    <w:rsid w:val="00B14E4F"/>
    <w:rsid w:val="00B16A6E"/>
    <w:rsid w:val="00B245D3"/>
    <w:rsid w:val="00B3138F"/>
    <w:rsid w:val="00B42DB1"/>
    <w:rsid w:val="00B44790"/>
    <w:rsid w:val="00B45C0A"/>
    <w:rsid w:val="00B556A2"/>
    <w:rsid w:val="00B57650"/>
    <w:rsid w:val="00B57FCD"/>
    <w:rsid w:val="00B65FE3"/>
    <w:rsid w:val="00B677F2"/>
    <w:rsid w:val="00B905DD"/>
    <w:rsid w:val="00B944E7"/>
    <w:rsid w:val="00B95F36"/>
    <w:rsid w:val="00BA1176"/>
    <w:rsid w:val="00BA71A9"/>
    <w:rsid w:val="00BB3164"/>
    <w:rsid w:val="00BC5C91"/>
    <w:rsid w:val="00BD395A"/>
    <w:rsid w:val="00BD53C1"/>
    <w:rsid w:val="00BE27BA"/>
    <w:rsid w:val="00BF0278"/>
    <w:rsid w:val="00BF3A71"/>
    <w:rsid w:val="00BF4B05"/>
    <w:rsid w:val="00BF5B2D"/>
    <w:rsid w:val="00C01840"/>
    <w:rsid w:val="00C02C84"/>
    <w:rsid w:val="00C0552F"/>
    <w:rsid w:val="00C05C7A"/>
    <w:rsid w:val="00C06F46"/>
    <w:rsid w:val="00C15B72"/>
    <w:rsid w:val="00C1622D"/>
    <w:rsid w:val="00C17088"/>
    <w:rsid w:val="00C253C8"/>
    <w:rsid w:val="00C26ACF"/>
    <w:rsid w:val="00C323D3"/>
    <w:rsid w:val="00C3350E"/>
    <w:rsid w:val="00C43740"/>
    <w:rsid w:val="00C5058D"/>
    <w:rsid w:val="00C56AC4"/>
    <w:rsid w:val="00C71117"/>
    <w:rsid w:val="00CA5FD1"/>
    <w:rsid w:val="00CA68A9"/>
    <w:rsid w:val="00CA7345"/>
    <w:rsid w:val="00CB42E0"/>
    <w:rsid w:val="00CB74DC"/>
    <w:rsid w:val="00CC2209"/>
    <w:rsid w:val="00CD48F7"/>
    <w:rsid w:val="00CD564B"/>
    <w:rsid w:val="00CD65F0"/>
    <w:rsid w:val="00CE5A82"/>
    <w:rsid w:val="00CE6A29"/>
    <w:rsid w:val="00CE6CF9"/>
    <w:rsid w:val="00CE7829"/>
    <w:rsid w:val="00CF0885"/>
    <w:rsid w:val="00D05AA6"/>
    <w:rsid w:val="00D101E7"/>
    <w:rsid w:val="00D11FDF"/>
    <w:rsid w:val="00D13FC2"/>
    <w:rsid w:val="00D246AF"/>
    <w:rsid w:val="00D31F0E"/>
    <w:rsid w:val="00D323FE"/>
    <w:rsid w:val="00D36BCE"/>
    <w:rsid w:val="00D37BAB"/>
    <w:rsid w:val="00D44810"/>
    <w:rsid w:val="00D46259"/>
    <w:rsid w:val="00D52393"/>
    <w:rsid w:val="00D615CF"/>
    <w:rsid w:val="00D64768"/>
    <w:rsid w:val="00D7226D"/>
    <w:rsid w:val="00D7522F"/>
    <w:rsid w:val="00D77D23"/>
    <w:rsid w:val="00D82CC8"/>
    <w:rsid w:val="00D84947"/>
    <w:rsid w:val="00D90234"/>
    <w:rsid w:val="00DA0752"/>
    <w:rsid w:val="00DA3283"/>
    <w:rsid w:val="00DA698B"/>
    <w:rsid w:val="00DB564E"/>
    <w:rsid w:val="00DC2C51"/>
    <w:rsid w:val="00DC3B11"/>
    <w:rsid w:val="00DC5BF4"/>
    <w:rsid w:val="00DC6B38"/>
    <w:rsid w:val="00DD4513"/>
    <w:rsid w:val="00DF0698"/>
    <w:rsid w:val="00DF4C7B"/>
    <w:rsid w:val="00DF777B"/>
    <w:rsid w:val="00E04449"/>
    <w:rsid w:val="00E11307"/>
    <w:rsid w:val="00E11B1C"/>
    <w:rsid w:val="00E12B8B"/>
    <w:rsid w:val="00E164BA"/>
    <w:rsid w:val="00E166C9"/>
    <w:rsid w:val="00E20819"/>
    <w:rsid w:val="00E20C5F"/>
    <w:rsid w:val="00E21568"/>
    <w:rsid w:val="00E228AD"/>
    <w:rsid w:val="00E228C8"/>
    <w:rsid w:val="00E27C1B"/>
    <w:rsid w:val="00E50BDD"/>
    <w:rsid w:val="00E576C5"/>
    <w:rsid w:val="00E604E6"/>
    <w:rsid w:val="00E6111E"/>
    <w:rsid w:val="00E63E20"/>
    <w:rsid w:val="00E64533"/>
    <w:rsid w:val="00E67BF2"/>
    <w:rsid w:val="00E72171"/>
    <w:rsid w:val="00E72282"/>
    <w:rsid w:val="00E82598"/>
    <w:rsid w:val="00E852C3"/>
    <w:rsid w:val="00E91771"/>
    <w:rsid w:val="00E92CC7"/>
    <w:rsid w:val="00E9488B"/>
    <w:rsid w:val="00EA14BD"/>
    <w:rsid w:val="00EA353C"/>
    <w:rsid w:val="00EA6D5F"/>
    <w:rsid w:val="00EB0EAB"/>
    <w:rsid w:val="00EB1AB9"/>
    <w:rsid w:val="00ED0AC3"/>
    <w:rsid w:val="00ED0C48"/>
    <w:rsid w:val="00ED217F"/>
    <w:rsid w:val="00EE2A47"/>
    <w:rsid w:val="00EE3340"/>
    <w:rsid w:val="00EE34EA"/>
    <w:rsid w:val="00EE587B"/>
    <w:rsid w:val="00F02D98"/>
    <w:rsid w:val="00F22BB0"/>
    <w:rsid w:val="00F260B8"/>
    <w:rsid w:val="00F2638D"/>
    <w:rsid w:val="00F36C06"/>
    <w:rsid w:val="00F50516"/>
    <w:rsid w:val="00F5449B"/>
    <w:rsid w:val="00F603E3"/>
    <w:rsid w:val="00F605F3"/>
    <w:rsid w:val="00F628FD"/>
    <w:rsid w:val="00F64F9D"/>
    <w:rsid w:val="00F656B3"/>
    <w:rsid w:val="00F74D92"/>
    <w:rsid w:val="00F82182"/>
    <w:rsid w:val="00F904CE"/>
    <w:rsid w:val="00F964E8"/>
    <w:rsid w:val="00FA1BC5"/>
    <w:rsid w:val="00FA3F1C"/>
    <w:rsid w:val="00FB325B"/>
    <w:rsid w:val="00FC2D00"/>
    <w:rsid w:val="00FD0D1B"/>
    <w:rsid w:val="00FD3C33"/>
    <w:rsid w:val="00FE1107"/>
    <w:rsid w:val="00FE2619"/>
    <w:rsid w:val="00FE7A32"/>
    <w:rsid w:val="00FF0465"/>
    <w:rsid w:val="00FF50E4"/>
    <w:rsid w:val="0114CE1B"/>
    <w:rsid w:val="01E486CE"/>
    <w:rsid w:val="024535D0"/>
    <w:rsid w:val="033073C5"/>
    <w:rsid w:val="0353D897"/>
    <w:rsid w:val="03CE9C6A"/>
    <w:rsid w:val="03EE1DBB"/>
    <w:rsid w:val="041ED9E3"/>
    <w:rsid w:val="04D2069D"/>
    <w:rsid w:val="04E47AFC"/>
    <w:rsid w:val="05065932"/>
    <w:rsid w:val="0516673A"/>
    <w:rsid w:val="054C4C40"/>
    <w:rsid w:val="056765D2"/>
    <w:rsid w:val="05D570D0"/>
    <w:rsid w:val="073E1C91"/>
    <w:rsid w:val="07CF5F82"/>
    <w:rsid w:val="07D68D57"/>
    <w:rsid w:val="08148942"/>
    <w:rsid w:val="08155D28"/>
    <w:rsid w:val="08C7832B"/>
    <w:rsid w:val="08FEFDE9"/>
    <w:rsid w:val="0924087B"/>
    <w:rsid w:val="0971EE79"/>
    <w:rsid w:val="09CA9225"/>
    <w:rsid w:val="0A5EB229"/>
    <w:rsid w:val="0A63B833"/>
    <w:rsid w:val="0AC8F9C1"/>
    <w:rsid w:val="0AD31CEE"/>
    <w:rsid w:val="0AD99E1B"/>
    <w:rsid w:val="0AEEA230"/>
    <w:rsid w:val="0B5FCD53"/>
    <w:rsid w:val="0B98115F"/>
    <w:rsid w:val="0CACF3D2"/>
    <w:rsid w:val="0CC87914"/>
    <w:rsid w:val="0CDD4A58"/>
    <w:rsid w:val="0CFD6C9C"/>
    <w:rsid w:val="0D283937"/>
    <w:rsid w:val="0DBC80DD"/>
    <w:rsid w:val="0E5D2638"/>
    <w:rsid w:val="0E69D91B"/>
    <w:rsid w:val="0ED6487E"/>
    <w:rsid w:val="0F8D5B1C"/>
    <w:rsid w:val="0F8D8DED"/>
    <w:rsid w:val="0FC8D6E7"/>
    <w:rsid w:val="104087D6"/>
    <w:rsid w:val="117B6CC7"/>
    <w:rsid w:val="1182C8D5"/>
    <w:rsid w:val="11946253"/>
    <w:rsid w:val="1202654D"/>
    <w:rsid w:val="125F55A9"/>
    <w:rsid w:val="12AC9DCA"/>
    <w:rsid w:val="13329A31"/>
    <w:rsid w:val="148D6FB2"/>
    <w:rsid w:val="14E06FB2"/>
    <w:rsid w:val="1517B79F"/>
    <w:rsid w:val="151EE574"/>
    <w:rsid w:val="152EEBE8"/>
    <w:rsid w:val="155DB545"/>
    <w:rsid w:val="15B6DC63"/>
    <w:rsid w:val="167918E5"/>
    <w:rsid w:val="16CE4E8C"/>
    <w:rsid w:val="17378C29"/>
    <w:rsid w:val="1829240D"/>
    <w:rsid w:val="18909511"/>
    <w:rsid w:val="18F53AC0"/>
    <w:rsid w:val="1971852F"/>
    <w:rsid w:val="19C81B9C"/>
    <w:rsid w:val="19CBA771"/>
    <w:rsid w:val="19D85A54"/>
    <w:rsid w:val="19F54BEF"/>
    <w:rsid w:val="1A65E371"/>
    <w:rsid w:val="1AEE38E6"/>
    <w:rsid w:val="1B10171C"/>
    <w:rsid w:val="1B143B64"/>
    <w:rsid w:val="1C1772C6"/>
    <w:rsid w:val="1CD5E60A"/>
    <w:rsid w:val="1D78D40C"/>
    <w:rsid w:val="1DD91D6C"/>
    <w:rsid w:val="1DEE2181"/>
    <w:rsid w:val="1E064DBF"/>
    <w:rsid w:val="1E0D48C3"/>
    <w:rsid w:val="1E1F1B12"/>
    <w:rsid w:val="1EF18BB4"/>
    <w:rsid w:val="1F81D49F"/>
    <w:rsid w:val="1F9B9645"/>
    <w:rsid w:val="206D761D"/>
    <w:rsid w:val="208638D8"/>
    <w:rsid w:val="20E35C05"/>
    <w:rsid w:val="215722FF"/>
    <w:rsid w:val="21A1CF49"/>
    <w:rsid w:val="21C26E1E"/>
    <w:rsid w:val="21E79A1E"/>
    <w:rsid w:val="2228C7CF"/>
    <w:rsid w:val="2232EAFC"/>
    <w:rsid w:val="22898169"/>
    <w:rsid w:val="22B6B1BC"/>
    <w:rsid w:val="22FF3480"/>
    <w:rsid w:val="2394A651"/>
    <w:rsid w:val="23CA2723"/>
    <w:rsid w:val="242EA016"/>
    <w:rsid w:val="2466E422"/>
    <w:rsid w:val="24F6F823"/>
    <w:rsid w:val="250F38B0"/>
    <w:rsid w:val="2563CD28"/>
    <w:rsid w:val="25974BD7"/>
    <w:rsid w:val="25B67319"/>
    <w:rsid w:val="261E445D"/>
    <w:rsid w:val="264A45C0"/>
    <w:rsid w:val="2675DF35"/>
    <w:rsid w:val="26C412C5"/>
    <w:rsid w:val="28446743"/>
    <w:rsid w:val="28586F39"/>
    <w:rsid w:val="28FA8955"/>
    <w:rsid w:val="29127ACE"/>
    <w:rsid w:val="295FCAE3"/>
    <w:rsid w:val="2974CEF8"/>
    <w:rsid w:val="2990C474"/>
    <w:rsid w:val="2ACAAC4B"/>
    <w:rsid w:val="2B04E0BD"/>
    <w:rsid w:val="2B217589"/>
    <w:rsid w:val="2B669F49"/>
    <w:rsid w:val="2BEC9BB0"/>
    <w:rsid w:val="2C560C1E"/>
    <w:rsid w:val="2CD80C76"/>
    <w:rsid w:val="2CF9EA12"/>
    <w:rsid w:val="2CFB4C6D"/>
    <w:rsid w:val="2D027A42"/>
    <w:rsid w:val="2D414A13"/>
    <w:rsid w:val="2DB5CE3A"/>
    <w:rsid w:val="2E2BB422"/>
    <w:rsid w:val="2E40B837"/>
    <w:rsid w:val="2E6CB99A"/>
    <w:rsid w:val="2EC2EFBD"/>
    <w:rsid w:val="2EDFAA2A"/>
    <w:rsid w:val="2EEA2766"/>
    <w:rsid w:val="2F1B20F7"/>
    <w:rsid w:val="2F481E79"/>
    <w:rsid w:val="2FE2183E"/>
    <w:rsid w:val="2FFF09D9"/>
    <w:rsid w:val="302F605F"/>
    <w:rsid w:val="30478C9D"/>
    <w:rsid w:val="30937E90"/>
    <w:rsid w:val="30EFB33F"/>
    <w:rsid w:val="30F7F6D0"/>
    <w:rsid w:val="3105CD10"/>
    <w:rsid w:val="326A23AE"/>
    <w:rsid w:val="338291F6"/>
    <w:rsid w:val="33929DDD"/>
    <w:rsid w:val="343C0D0C"/>
    <w:rsid w:val="34690A8E"/>
    <w:rsid w:val="34960810"/>
    <w:rsid w:val="34AEFD9C"/>
    <w:rsid w:val="34CD82CE"/>
    <w:rsid w:val="34CE4C1C"/>
    <w:rsid w:val="34FF45AD"/>
    <w:rsid w:val="357EE920"/>
    <w:rsid w:val="37679D09"/>
    <w:rsid w:val="377A9E3A"/>
    <w:rsid w:val="37DF85B9"/>
    <w:rsid w:val="38098446"/>
    <w:rsid w:val="380C13FC"/>
    <w:rsid w:val="383285B9"/>
    <w:rsid w:val="38AEF766"/>
    <w:rsid w:val="38AFCB4C"/>
    <w:rsid w:val="3908F26A"/>
    <w:rsid w:val="39DE5E27"/>
    <w:rsid w:val="3A70A20C"/>
    <w:rsid w:val="3A89A230"/>
    <w:rsid w:val="3B405ABF"/>
    <w:rsid w:val="3B5BE001"/>
    <w:rsid w:val="3B701AC8"/>
    <w:rsid w:val="3BB511B7"/>
    <w:rsid w:val="3C247672"/>
    <w:rsid w:val="3C280247"/>
    <w:rsid w:val="3C8C47B6"/>
    <w:rsid w:val="3CB5EC34"/>
    <w:rsid w:val="3D1276EE"/>
    <w:rsid w:val="3D7BB48B"/>
    <w:rsid w:val="3D8FE4BA"/>
    <w:rsid w:val="3DA8B20D"/>
    <w:rsid w:val="3DCE27AB"/>
    <w:rsid w:val="3E404EED"/>
    <w:rsid w:val="3E4E252D"/>
    <w:rsid w:val="3E622D23"/>
    <w:rsid w:val="3E661E9A"/>
    <w:rsid w:val="3E9252CE"/>
    <w:rsid w:val="3F4A3A4D"/>
    <w:rsid w:val="3F518F60"/>
    <w:rsid w:val="3F558B6F"/>
    <w:rsid w:val="3F6988CD"/>
    <w:rsid w:val="3FB5AD91"/>
    <w:rsid w:val="401A25D1"/>
    <w:rsid w:val="4058F5A2"/>
    <w:rsid w:val="412B3373"/>
    <w:rsid w:val="415863C6"/>
    <w:rsid w:val="41D33ECC"/>
    <w:rsid w:val="41F384A2"/>
    <w:rsid w:val="4243A1BB"/>
    <w:rsid w:val="429CD371"/>
    <w:rsid w:val="42C11A1F"/>
    <w:rsid w:val="42E98515"/>
    <w:rsid w:val="430214FF"/>
    <w:rsid w:val="431A0E6C"/>
    <w:rsid w:val="4412FB63"/>
    <w:rsid w:val="4435720C"/>
    <w:rsid w:val="444E7230"/>
    <w:rsid w:val="44A37506"/>
    <w:rsid w:val="4539B025"/>
    <w:rsid w:val="4608C7C3"/>
    <w:rsid w:val="46514A87"/>
    <w:rsid w:val="46F7918D"/>
    <w:rsid w:val="4792F7AB"/>
    <w:rsid w:val="47ADB39F"/>
    <w:rsid w:val="47BB6DE8"/>
    <w:rsid w:val="47D0F396"/>
    <w:rsid w:val="482799FF"/>
    <w:rsid w:val="48776D6D"/>
    <w:rsid w:val="48B5E32F"/>
    <w:rsid w:val="48E961DE"/>
    <w:rsid w:val="49088920"/>
    <w:rsid w:val="499C5BC7"/>
    <w:rsid w:val="49D4D2A4"/>
    <w:rsid w:val="49E868F5"/>
    <w:rsid w:val="4A2DD189"/>
    <w:rsid w:val="4A72C878"/>
    <w:rsid w:val="4AD80A06"/>
    <w:rsid w:val="4AFEB92C"/>
    <w:rsid w:val="4B242ECA"/>
    <w:rsid w:val="4BAA8540"/>
    <w:rsid w:val="4C4C9F5C"/>
    <w:rsid w:val="4CB1E0EA"/>
    <w:rsid w:val="4CE2DA7B"/>
    <w:rsid w:val="4D4CE166"/>
    <w:rsid w:val="4DE2489F"/>
    <w:rsid w:val="4E134230"/>
    <w:rsid w:val="4E1CC252"/>
    <w:rsid w:val="4E888FA5"/>
    <w:rsid w:val="4EB8B550"/>
    <w:rsid w:val="4EB98936"/>
    <w:rsid w:val="4ECA2D90"/>
    <w:rsid w:val="4EECD5E3"/>
    <w:rsid w:val="4F3EB1B7"/>
    <w:rsid w:val="4FA3F345"/>
    <w:rsid w:val="502A227D"/>
    <w:rsid w:val="50549049"/>
    <w:rsid w:val="50626689"/>
    <w:rsid w:val="5074D229"/>
    <w:rsid w:val="5102A2C7"/>
    <w:rsid w:val="510EEB7C"/>
    <w:rsid w:val="5192CE3E"/>
    <w:rsid w:val="51BECFA1"/>
    <w:rsid w:val="52CD5920"/>
    <w:rsid w:val="53342E45"/>
    <w:rsid w:val="5399A2A4"/>
    <w:rsid w:val="53E59497"/>
    <w:rsid w:val="544A0CD7"/>
    <w:rsid w:val="54770A59"/>
    <w:rsid w:val="555F4959"/>
    <w:rsid w:val="55909BB5"/>
    <w:rsid w:val="55F7D717"/>
    <w:rsid w:val="5623E3BB"/>
    <w:rsid w:val="56D4A7FD"/>
    <w:rsid w:val="571CF7F0"/>
    <w:rsid w:val="57691CB4"/>
    <w:rsid w:val="58206223"/>
    <w:rsid w:val="59844CDB"/>
    <w:rsid w:val="59D6C63F"/>
    <w:rsid w:val="5A41CD23"/>
    <w:rsid w:val="5AAD32F0"/>
    <w:rsid w:val="5AD0A5B8"/>
    <w:rsid w:val="5B436E0F"/>
    <w:rsid w:val="5BA3EA40"/>
    <w:rsid w:val="5BBBE3AD"/>
    <w:rsid w:val="5BD0E7C2"/>
    <w:rsid w:val="5BF61BD9"/>
    <w:rsid w:val="5C010D6D"/>
    <w:rsid w:val="5C01E153"/>
    <w:rsid w:val="5C1285AD"/>
    <w:rsid w:val="5C5B0871"/>
    <w:rsid w:val="5CF07A42"/>
    <w:rsid w:val="5D02D84B"/>
    <w:rsid w:val="5D2D50DA"/>
    <w:rsid w:val="5DC2B813"/>
    <w:rsid w:val="5E08B5B9"/>
    <w:rsid w:val="5E61DCD7"/>
    <w:rsid w:val="5E9270C6"/>
    <w:rsid w:val="5F0727BE"/>
    <w:rsid w:val="5F0823DD"/>
    <w:rsid w:val="5F768C79"/>
    <w:rsid w:val="5F7A184E"/>
    <w:rsid w:val="6027838C"/>
    <w:rsid w:val="60DDFEDA"/>
    <w:rsid w:val="611B2775"/>
    <w:rsid w:val="612DECB4"/>
    <w:rsid w:val="619264F4"/>
    <w:rsid w:val="61B4432A"/>
    <w:rsid w:val="61B834A1"/>
    <w:rsid w:val="61B86772"/>
    <w:rsid w:val="62E4AADF"/>
    <w:rsid w:val="62EA266F"/>
    <w:rsid w:val="63EC0689"/>
    <w:rsid w:val="641D001A"/>
    <w:rsid w:val="647D497A"/>
    <w:rsid w:val="64AA79CD"/>
    <w:rsid w:val="64C2733A"/>
    <w:rsid w:val="64C34720"/>
    <w:rsid w:val="64D2E70F"/>
    <w:rsid w:val="65756D23"/>
    <w:rsid w:val="6599B3D1"/>
    <w:rsid w:val="65ACE7E1"/>
    <w:rsid w:val="66272D84"/>
    <w:rsid w:val="663F26F1"/>
    <w:rsid w:val="6657205E"/>
    <w:rsid w:val="666C2473"/>
    <w:rsid w:val="6755C102"/>
    <w:rsid w:val="67878813"/>
    <w:rsid w:val="679C8C28"/>
    <w:rsid w:val="67B881A4"/>
    <w:rsid w:val="67C88D8B"/>
    <w:rsid w:val="67F19CC3"/>
    <w:rsid w:val="680DB74B"/>
    <w:rsid w:val="68A3F26A"/>
    <w:rsid w:val="6931394C"/>
    <w:rsid w:val="695ADDCA"/>
    <w:rsid w:val="6976630C"/>
    <w:rsid w:val="69A3608E"/>
    <w:rsid w:val="6A53CAC1"/>
    <w:rsid w:val="6A75A8F7"/>
    <w:rsid w:val="6B380DB2"/>
    <w:rsid w:val="6CC2706B"/>
    <w:rsid w:val="6CEE71CE"/>
    <w:rsid w:val="6DC4DE7F"/>
    <w:rsid w:val="6E2956BF"/>
    <w:rsid w:val="6E6895CF"/>
    <w:rsid w:val="6E7644D1"/>
    <w:rsid w:val="6F4CB182"/>
    <w:rsid w:val="7003F6F1"/>
    <w:rsid w:val="71345EA6"/>
    <w:rsid w:val="713B59AA"/>
    <w:rsid w:val="71655837"/>
    <w:rsid w:val="71AA1C55"/>
    <w:rsid w:val="71C5A197"/>
    <w:rsid w:val="71DAA5AC"/>
    <w:rsid w:val="720B9F3D"/>
    <w:rsid w:val="721C4397"/>
    <w:rsid w:val="727D93AE"/>
    <w:rsid w:val="7281AE15"/>
    <w:rsid w:val="72ABC0DC"/>
    <w:rsid w:val="730B0D61"/>
    <w:rsid w:val="737C3884"/>
    <w:rsid w:val="73E57621"/>
    <w:rsid w:val="7461D200"/>
    <w:rsid w:val="74F5110C"/>
    <w:rsid w:val="7510E5A8"/>
    <w:rsid w:val="758E5374"/>
    <w:rsid w:val="75F271A5"/>
    <w:rsid w:val="75FA4DDC"/>
    <w:rsid w:val="76191538"/>
    <w:rsid w:val="7650644D"/>
    <w:rsid w:val="7686444C"/>
    <w:rsid w:val="76BEBB29"/>
    <w:rsid w:val="76D7887C"/>
    <w:rsid w:val="76EBB8AB"/>
    <w:rsid w:val="7737AA9E"/>
    <w:rsid w:val="779C22DE"/>
    <w:rsid w:val="77BE0114"/>
    <w:rsid w:val="789569E4"/>
    <w:rsid w:val="78DE5CE2"/>
    <w:rsid w:val="793ED913"/>
    <w:rsid w:val="79605D3A"/>
    <w:rsid w:val="7975F9C2"/>
    <w:rsid w:val="79839D31"/>
    <w:rsid w:val="7983D002"/>
    <w:rsid w:val="79EDFF02"/>
    <w:rsid w:val="79F2E211"/>
    <w:rsid w:val="7A26BE04"/>
    <w:rsid w:val="7A7CBCF9"/>
    <w:rsid w:val="7ABB32BB"/>
    <w:rsid w:val="7ACFEED9"/>
    <w:rsid w:val="7B6CD334"/>
    <w:rsid w:val="7C5693DD"/>
    <w:rsid w:val="7D1B6015"/>
    <w:rsid w:val="7D615323"/>
    <w:rsid w:val="7D669EC9"/>
    <w:rsid w:val="7E2C4679"/>
    <w:rsid w:val="7E648A85"/>
    <w:rsid w:val="7EC20C06"/>
    <w:rsid w:val="7ED6B1C7"/>
    <w:rsid w:val="7F532374"/>
    <w:rsid w:val="7F649BB4"/>
    <w:rsid w:val="7F94F23A"/>
    <w:rsid w:val="7FAD1E78"/>
    <w:rsid w:val="7FC5EBCB"/>
    <w:rsid w:val="7FDA1BFA"/>
    <w:rsid w:val="7FE1710D"/>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2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944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70D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57F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2354"/>
  </w:style>
  <w:style w:type="paragraph" w:styleId="Sinespaciado">
    <w:name w:val="No Spacing"/>
    <w:link w:val="SinespaciadoCar"/>
    <w:uiPriority w:val="1"/>
    <w:qFormat/>
    <w:rsid w:val="004D50F4"/>
    <w:pPr>
      <w:spacing w:after="0" w:line="240" w:lineRule="auto"/>
    </w:pPr>
    <w:rPr>
      <w:rFonts w:eastAsiaTheme="minorEastAsia"/>
      <w:lang w:val="es-CL" w:eastAsia="ja-JP"/>
    </w:rPr>
  </w:style>
  <w:style w:type="character" w:customStyle="1" w:styleId="SinespaciadoCar">
    <w:name w:val="Sin espaciado Car"/>
    <w:basedOn w:val="Fuentedeprrafopredeter"/>
    <w:link w:val="Sinespaciado"/>
    <w:uiPriority w:val="1"/>
    <w:rsid w:val="004D50F4"/>
    <w:rPr>
      <w:rFonts w:eastAsiaTheme="minorEastAsia"/>
      <w:lang w:val="es-CL" w:eastAsia="ja-JP"/>
    </w:rPr>
  </w:style>
  <w:style w:type="character" w:customStyle="1" w:styleId="Ttulo2Car">
    <w:name w:val="Título 2 Car"/>
    <w:basedOn w:val="Fuentedeprrafopredeter"/>
    <w:link w:val="Ttulo2"/>
    <w:uiPriority w:val="9"/>
    <w:rsid w:val="00670D5E"/>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B944E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46578F"/>
    <w:pPr>
      <w:ind w:left="720"/>
      <w:contextualSpacing/>
    </w:pPr>
  </w:style>
  <w:style w:type="paragraph" w:styleId="Textodeglobo">
    <w:name w:val="Balloon Text"/>
    <w:basedOn w:val="Normal"/>
    <w:link w:val="TextodegloboCar"/>
    <w:uiPriority w:val="99"/>
    <w:semiHidden/>
    <w:unhideWhenUsed/>
    <w:rsid w:val="00F964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64E8"/>
    <w:rPr>
      <w:rFonts w:ascii="Segoe UI" w:hAnsi="Segoe UI" w:cs="Segoe UI"/>
      <w:sz w:val="18"/>
      <w:szCs w:val="18"/>
    </w:rPr>
  </w:style>
  <w:style w:type="character" w:customStyle="1" w:styleId="Ttulo3Car">
    <w:name w:val="Título 3 Car"/>
    <w:basedOn w:val="Fuentedeprrafopredeter"/>
    <w:link w:val="Ttulo3"/>
    <w:uiPriority w:val="9"/>
    <w:rsid w:val="00B57FCD"/>
    <w:rPr>
      <w:rFonts w:asciiTheme="majorHAnsi" w:eastAsiaTheme="majorEastAsia" w:hAnsiTheme="majorHAnsi" w:cstheme="majorBidi"/>
      <w:color w:val="1F3763" w:themeColor="accent1" w:themeShade="7F"/>
      <w:sz w:val="24"/>
      <w:szCs w:val="24"/>
    </w:rPr>
  </w:style>
  <w:style w:type="paragraph" w:styleId="Revisin">
    <w:name w:val="Revision"/>
    <w:hidden/>
    <w:uiPriority w:val="99"/>
    <w:semiHidden/>
    <w:rsid w:val="00B57FCD"/>
    <w:pPr>
      <w:spacing w:after="0" w:line="240" w:lineRule="auto"/>
    </w:pPr>
  </w:style>
  <w:style w:type="paragraph" w:styleId="TtuloTDC">
    <w:name w:val="TOC Heading"/>
    <w:basedOn w:val="Ttulo1"/>
    <w:next w:val="Normal"/>
    <w:uiPriority w:val="39"/>
    <w:unhideWhenUsed/>
    <w:qFormat/>
    <w:rsid w:val="008E2769"/>
    <w:pPr>
      <w:outlineLvl w:val="9"/>
    </w:pPr>
    <w:rPr>
      <w:lang w:val="es-419" w:eastAsia="es-419"/>
    </w:rPr>
  </w:style>
  <w:style w:type="paragraph" w:styleId="TDC2">
    <w:name w:val="toc 2"/>
    <w:basedOn w:val="Normal"/>
    <w:next w:val="Normal"/>
    <w:autoRedefine/>
    <w:uiPriority w:val="39"/>
    <w:unhideWhenUsed/>
    <w:rsid w:val="008E2769"/>
    <w:pPr>
      <w:spacing w:after="100"/>
      <w:ind w:left="220"/>
    </w:pPr>
  </w:style>
  <w:style w:type="paragraph" w:styleId="TDC1">
    <w:name w:val="toc 1"/>
    <w:basedOn w:val="Normal"/>
    <w:next w:val="Normal"/>
    <w:autoRedefine/>
    <w:uiPriority w:val="39"/>
    <w:unhideWhenUsed/>
    <w:rsid w:val="008E2769"/>
    <w:pPr>
      <w:spacing w:after="100"/>
    </w:pPr>
  </w:style>
  <w:style w:type="paragraph" w:styleId="TDC3">
    <w:name w:val="toc 3"/>
    <w:basedOn w:val="Normal"/>
    <w:next w:val="Normal"/>
    <w:autoRedefine/>
    <w:uiPriority w:val="39"/>
    <w:unhideWhenUsed/>
    <w:rsid w:val="008E2769"/>
    <w:pPr>
      <w:spacing w:after="100"/>
      <w:ind w:left="440"/>
    </w:pPr>
  </w:style>
  <w:style w:type="character" w:styleId="Hipervnculo">
    <w:name w:val="Hyperlink"/>
    <w:basedOn w:val="Fuentedeprrafopredeter"/>
    <w:uiPriority w:val="99"/>
    <w:unhideWhenUsed/>
    <w:rsid w:val="008E2769"/>
    <w:rPr>
      <w:color w:val="0563C1" w:themeColor="hyperlink"/>
      <w:u w:val="single"/>
    </w:rPr>
  </w:style>
  <w:style w:type="character" w:customStyle="1" w:styleId="Mencinsinresolver1">
    <w:name w:val="Mención sin resolver1"/>
    <w:basedOn w:val="Fuentedeprrafopredeter"/>
    <w:uiPriority w:val="99"/>
    <w:semiHidden/>
    <w:unhideWhenUsed/>
    <w:rsid w:val="00D13FC2"/>
    <w:rPr>
      <w:color w:val="605E5C"/>
      <w:shd w:val="clear" w:color="auto" w:fill="E1DFDD"/>
    </w:rPr>
  </w:style>
  <w:style w:type="paragraph" w:styleId="Textonotapie">
    <w:name w:val="footnote text"/>
    <w:basedOn w:val="Normal"/>
    <w:link w:val="TextonotapieCar"/>
    <w:uiPriority w:val="99"/>
    <w:semiHidden/>
    <w:unhideWhenUsed/>
    <w:rsid w:val="00321D7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21D74"/>
    <w:rPr>
      <w:sz w:val="20"/>
      <w:szCs w:val="20"/>
    </w:rPr>
  </w:style>
  <w:style w:type="character" w:styleId="Refdenotaalpie">
    <w:name w:val="footnote reference"/>
    <w:basedOn w:val="Fuentedeprrafopredeter"/>
    <w:uiPriority w:val="99"/>
    <w:semiHidden/>
    <w:unhideWhenUsed/>
    <w:rsid w:val="00321D74"/>
    <w:rPr>
      <w:vertAlign w:val="superscript"/>
    </w:rPr>
  </w:style>
  <w:style w:type="character" w:styleId="Mencinsinresolver">
    <w:name w:val="Unresolved Mention"/>
    <w:basedOn w:val="Fuentedeprrafopredeter"/>
    <w:uiPriority w:val="99"/>
    <w:semiHidden/>
    <w:unhideWhenUsed/>
    <w:rsid w:val="000F72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hyperlink" Target="https://medlineplus.gov/spanish/ency/article/003213.htm" TargetMode="External"/><Relationship Id="rId26" Type="http://schemas.openxmlformats.org/officeDocument/2006/relationships/image" Target="media/image5.jpeg"/><Relationship Id="rId3" Type="http://schemas.openxmlformats.org/officeDocument/2006/relationships/customXml" Target="../customXml/item3.xml"/><Relationship Id="rId21" Type="http://schemas.openxmlformats.org/officeDocument/2006/relationships/hyperlink" Target="https://www.clikisalud.net/depresion-y-como-propicia-la-falta-de-apetito/"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ionos.es/digitalguide/paginas-web/desarrollo-web/que-es-lua/" TargetMode="External"/><Relationship Id="rId25" Type="http://schemas.openxmlformats.org/officeDocument/2006/relationships/hyperlink" Target="https://superinformacionweb.blogspot.com/2014/11/ventajas-y-desventajas-de-mysql.html" TargetMode="External"/><Relationship Id="rId2" Type="http://schemas.openxmlformats.org/officeDocument/2006/relationships/customXml" Target="../customXml/item2.xml"/><Relationship Id="rId16" Type="http://schemas.openxmlformats.org/officeDocument/2006/relationships/hyperlink" Target="https://www.crehana.com/blog/transformacion-digital/que-es-lua/" TargetMode="External"/><Relationship Id="rId20" Type="http://schemas.openxmlformats.org/officeDocument/2006/relationships/hyperlink" Target="https://www.psicoactiva.com/blog/las-personas-deprimidas-pueden-tomar-decisiones-que-ayudan-a-reforzar-su-depresion/"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fp.uoc.fje.edu/blog/por-que-elegir-el-gestor-de-base-de-datos-mysql/" TargetMode="External"/><Relationship Id="rId5" Type="http://schemas.openxmlformats.org/officeDocument/2006/relationships/numbering" Target="numbering.xml"/><Relationship Id="rId15" Type="http://schemas.openxmlformats.org/officeDocument/2006/relationships/hyperlink" Target="https://www.lua.org/spe.html" TargetMode="External"/><Relationship Id="rId23" Type="http://schemas.openxmlformats.org/officeDocument/2006/relationships/hyperlink" Target="https://www.hn.cl/blog/las-ventajas-de-mysql-por-sobre-otras-bases-de-datos/"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cun.es/enfermedades-tratamientos/enfermedades/depres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computerweekly.com/es/definicion/MySQL" TargetMode="External"/><Relationship Id="rId27" Type="http://schemas.openxmlformats.org/officeDocument/2006/relationships/image" Target="media/image6.png"/><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64976562C8F406D80BD6138CAA230FC"/>
        <w:category>
          <w:name w:val="General"/>
          <w:gallery w:val="placeholder"/>
        </w:category>
        <w:types>
          <w:type w:val="bbPlcHdr"/>
        </w:types>
        <w:behaviors>
          <w:behavior w:val="content"/>
        </w:behaviors>
        <w:guid w:val="{7160B5A7-74B3-4A91-80D1-891DA2195045}"/>
      </w:docPartPr>
      <w:docPartBody>
        <w:p w:rsidR="00B03522" w:rsidRDefault="007A1651" w:rsidP="007A1651">
          <w:pPr>
            <w:pStyle w:val="964976562C8F406D80BD6138CAA230FC"/>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BC197AE92F8D41058865F0A3F6DC537E"/>
        <w:category>
          <w:name w:val="General"/>
          <w:gallery w:val="placeholder"/>
        </w:category>
        <w:types>
          <w:type w:val="bbPlcHdr"/>
        </w:types>
        <w:behaviors>
          <w:behavior w:val="content"/>
        </w:behaviors>
        <w:guid w:val="{2F919F30-F385-4750-8301-CE235B3D2CB5}"/>
      </w:docPartPr>
      <w:docPartBody>
        <w:p w:rsidR="00B03522" w:rsidRDefault="007A1651" w:rsidP="007A1651">
          <w:pPr>
            <w:pStyle w:val="BC197AE92F8D41058865F0A3F6DC537E"/>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651"/>
    <w:rsid w:val="000C17A1"/>
    <w:rsid w:val="00154C57"/>
    <w:rsid w:val="003511A0"/>
    <w:rsid w:val="003E2236"/>
    <w:rsid w:val="00604A1C"/>
    <w:rsid w:val="00677554"/>
    <w:rsid w:val="006A78CC"/>
    <w:rsid w:val="007A1651"/>
    <w:rsid w:val="00877A8B"/>
    <w:rsid w:val="009B7868"/>
    <w:rsid w:val="009C60C5"/>
    <w:rsid w:val="009E4BB6"/>
    <w:rsid w:val="00A425A9"/>
    <w:rsid w:val="00AA3740"/>
    <w:rsid w:val="00AE0CDC"/>
    <w:rsid w:val="00B03522"/>
    <w:rsid w:val="00B63FFE"/>
    <w:rsid w:val="00D84515"/>
    <w:rsid w:val="00DE19CA"/>
    <w:rsid w:val="00ED651E"/>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64976562C8F406D80BD6138CAA230FC">
    <w:name w:val="964976562C8F406D80BD6138CAA230FC"/>
    <w:rsid w:val="007A1651"/>
  </w:style>
  <w:style w:type="paragraph" w:customStyle="1" w:styleId="BC197AE92F8D41058865F0A3F6DC537E">
    <w:name w:val="BC197AE92F8D41058865F0A3F6DC537E"/>
    <w:rsid w:val="007A16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20E35F94079C749BC45296AC50B9FB0" ma:contentTypeVersion="2" ma:contentTypeDescription="Crear nuevo documento." ma:contentTypeScope="" ma:versionID="e7719a82819184816fe09288940acd44">
  <xsd:schema xmlns:xsd="http://www.w3.org/2001/XMLSchema" xmlns:xs="http://www.w3.org/2001/XMLSchema" xmlns:p="http://schemas.microsoft.com/office/2006/metadata/properties" xmlns:ns2="81c5eadc-3fb2-47e7-9c67-3bbe74952314" targetNamespace="http://schemas.microsoft.com/office/2006/metadata/properties" ma:root="true" ma:fieldsID="78e3162cd1757e090471cacb53e02ad7" ns2:_="">
    <xsd:import namespace="81c5eadc-3fb2-47e7-9c67-3bbe7495231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c5eadc-3fb2-47e7-9c67-3bbe749523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1C4415-1237-4A98-8B48-11A2B96B52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c5eadc-3fb2-47e7-9c67-3bbe749523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990E39-4ADB-4938-82F5-625777F2758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446C5A0-E09E-4EFE-BF9B-4EC4D5266DB2}">
  <ds:schemaRefs>
    <ds:schemaRef ds:uri="http://schemas.openxmlformats.org/officeDocument/2006/bibliography"/>
  </ds:schemaRefs>
</ds:datastoreItem>
</file>

<file path=customXml/itemProps4.xml><?xml version="1.0" encoding="utf-8"?>
<ds:datastoreItem xmlns:ds="http://schemas.openxmlformats.org/officeDocument/2006/customXml" ds:itemID="{3832326F-F90C-4A32-BD78-3B1C1FB9D7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3076</Words>
  <Characters>16924</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INFORME DE TALLER DE FLP - DEPRESIÓN.</vt:lpstr>
    </vt:vector>
  </TitlesOfParts>
  <Company/>
  <LinksUpToDate>false</LinksUpToDate>
  <CharactersWithSpaces>19961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TALLER DE FLP - DEPRESIÓN.</dc:title>
  <dc:subject>Fundamentos del lenguaje de programación</dc:subject>
  <dc:creator/>
  <cp:keywords/>
  <dc:description/>
  <cp:lastModifiedBy/>
  <cp:revision>1</cp:revision>
  <dcterms:created xsi:type="dcterms:W3CDTF">2022-11-10T22:16:00Z</dcterms:created>
  <dcterms:modified xsi:type="dcterms:W3CDTF">2022-11-21T00:23:00Z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0x010100220E35F94079C749BC45296AC50B9FB0</vt:lpwstr>
  </property>
</Properties>
</file>